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9C7" w:rsidRDefault="00F639C7" w:rsidP="00F639C7">
      <w:pPr>
        <w:pStyle w:val="Heading2"/>
        <w:shd w:val="clear" w:color="auto" w:fill="FFFFFF"/>
        <w:spacing w:line="312" w:lineRule="atLeast"/>
        <w:rPr>
          <w:rFonts w:ascii="Helvetica" w:hAnsi="Helvetica"/>
          <w:b w:val="0"/>
          <w:bCs w:val="0"/>
          <w:color w:val="610B38"/>
          <w:sz w:val="30"/>
          <w:szCs w:val="30"/>
        </w:rPr>
      </w:pPr>
      <w:r>
        <w:rPr>
          <w:rFonts w:ascii="Helvetica" w:hAnsi="Helvetica"/>
          <w:b w:val="0"/>
          <w:bCs w:val="0"/>
          <w:color w:val="610B38"/>
          <w:sz w:val="30"/>
          <w:szCs w:val="30"/>
        </w:rPr>
        <w:t>What is Java</w:t>
      </w:r>
    </w:p>
    <w:p w:rsidR="00F639C7" w:rsidRDefault="00F639C7" w:rsidP="00F639C7">
      <w:pPr>
        <w:pStyle w:val="NormalWeb"/>
        <w:shd w:val="clear" w:color="auto" w:fill="FFFFFF"/>
        <w:rPr>
          <w:rFonts w:ascii="Verdana" w:hAnsi="Verdana"/>
          <w:color w:val="000000"/>
          <w:sz w:val="16"/>
          <w:szCs w:val="16"/>
        </w:rPr>
      </w:pPr>
      <w:r>
        <w:rPr>
          <w:rFonts w:ascii="Verdana" w:hAnsi="Verdana"/>
          <w:color w:val="000000"/>
          <w:sz w:val="16"/>
          <w:szCs w:val="16"/>
        </w:rPr>
        <w:t>Java is a </w:t>
      </w:r>
      <w:r>
        <w:rPr>
          <w:rStyle w:val="Strong"/>
          <w:rFonts w:ascii="Verdana" w:hAnsi="Verdana"/>
          <w:color w:val="000000"/>
          <w:sz w:val="16"/>
          <w:szCs w:val="16"/>
        </w:rPr>
        <w:t>programming language</w:t>
      </w:r>
      <w:r>
        <w:rPr>
          <w:rFonts w:ascii="Verdana" w:hAnsi="Verdana"/>
          <w:color w:val="000000"/>
          <w:sz w:val="16"/>
          <w:szCs w:val="16"/>
        </w:rPr>
        <w:t> and a </w:t>
      </w:r>
      <w:r>
        <w:rPr>
          <w:rStyle w:val="Strong"/>
          <w:rFonts w:ascii="Verdana" w:hAnsi="Verdana"/>
          <w:color w:val="000000"/>
          <w:sz w:val="16"/>
          <w:szCs w:val="16"/>
        </w:rPr>
        <w:t>platform</w:t>
      </w:r>
      <w:r>
        <w:rPr>
          <w:rFonts w:ascii="Verdana" w:hAnsi="Verdana"/>
          <w:color w:val="000000"/>
          <w:sz w:val="16"/>
          <w:szCs w:val="16"/>
        </w:rPr>
        <w:t>. Java is a high level, robust, object-oriented and secure programming language.</w:t>
      </w:r>
    </w:p>
    <w:p w:rsidR="00F639C7" w:rsidRDefault="00F639C7" w:rsidP="00F639C7">
      <w:pPr>
        <w:pStyle w:val="NormalWeb"/>
        <w:shd w:val="clear" w:color="auto" w:fill="FFFFFF"/>
        <w:rPr>
          <w:rFonts w:ascii="Verdana" w:hAnsi="Verdana"/>
          <w:color w:val="000000"/>
          <w:sz w:val="16"/>
          <w:szCs w:val="16"/>
        </w:rPr>
      </w:pPr>
      <w:r>
        <w:rPr>
          <w:rFonts w:ascii="Verdana" w:hAnsi="Verdana"/>
          <w:color w:val="000000"/>
          <w:sz w:val="16"/>
          <w:szCs w:val="16"/>
        </w:rPr>
        <w:t>Java was developed by </w:t>
      </w:r>
      <w:r>
        <w:rPr>
          <w:rStyle w:val="Emphasis"/>
          <w:rFonts w:ascii="Verdana" w:hAnsi="Verdana"/>
          <w:color w:val="000000"/>
          <w:sz w:val="16"/>
          <w:szCs w:val="16"/>
        </w:rPr>
        <w:t>Sun Microsystems</w:t>
      </w:r>
      <w:r>
        <w:rPr>
          <w:rFonts w:ascii="Verdana" w:hAnsi="Verdana"/>
          <w:color w:val="000000"/>
          <w:sz w:val="16"/>
          <w:szCs w:val="16"/>
        </w:rPr>
        <w:t> (which is now the subsidiary of Oracle) in the year 1995. </w:t>
      </w:r>
      <w:r>
        <w:rPr>
          <w:rStyle w:val="Emphasis"/>
          <w:rFonts w:ascii="Verdana" w:hAnsi="Verdana"/>
          <w:color w:val="000000"/>
          <w:sz w:val="16"/>
          <w:szCs w:val="16"/>
        </w:rPr>
        <w:t>James Gosling</w:t>
      </w:r>
      <w:r>
        <w:rPr>
          <w:rFonts w:ascii="Verdana" w:hAnsi="Verdana"/>
          <w:color w:val="000000"/>
          <w:sz w:val="16"/>
          <w:szCs w:val="16"/>
        </w:rPr>
        <w:t> is known as the father of Java. Before Java, its name was </w:t>
      </w:r>
      <w:r>
        <w:rPr>
          <w:rStyle w:val="Emphasis"/>
          <w:rFonts w:ascii="Verdana" w:hAnsi="Verdana"/>
          <w:color w:val="000000"/>
          <w:sz w:val="16"/>
          <w:szCs w:val="16"/>
        </w:rPr>
        <w:t>Oak</w:t>
      </w:r>
      <w:r>
        <w:rPr>
          <w:rFonts w:ascii="Verdana" w:hAnsi="Verdana"/>
          <w:color w:val="000000"/>
          <w:sz w:val="16"/>
          <w:szCs w:val="16"/>
        </w:rPr>
        <w:t xml:space="preserve">. Since Oak was already a registered company, so James Gosling and his team changed the Oak name to </w:t>
      </w:r>
      <w:proofErr w:type="gramStart"/>
      <w:r>
        <w:rPr>
          <w:rFonts w:ascii="Verdana" w:hAnsi="Verdana"/>
          <w:color w:val="000000"/>
          <w:sz w:val="16"/>
          <w:szCs w:val="16"/>
        </w:rPr>
        <w:t>Java.</w:t>
      </w:r>
      <w:proofErr w:type="gramEnd"/>
    </w:p>
    <w:p w:rsidR="00F639C7" w:rsidRDefault="00F639C7" w:rsidP="00F639C7">
      <w:pPr>
        <w:pStyle w:val="NormalWeb"/>
        <w:shd w:val="clear" w:color="auto" w:fill="FFFFFF"/>
        <w:rPr>
          <w:rFonts w:ascii="Verdana" w:hAnsi="Verdana"/>
          <w:color w:val="000000"/>
          <w:sz w:val="16"/>
          <w:szCs w:val="16"/>
        </w:rPr>
      </w:pPr>
      <w:r>
        <w:rPr>
          <w:rStyle w:val="Strong"/>
          <w:rFonts w:ascii="Verdana" w:hAnsi="Verdana"/>
          <w:color w:val="000000"/>
          <w:sz w:val="16"/>
          <w:szCs w:val="16"/>
        </w:rPr>
        <w:t>Platform</w:t>
      </w:r>
      <w:r>
        <w:rPr>
          <w:rFonts w:ascii="Verdana" w:hAnsi="Verdana"/>
          <w:color w:val="000000"/>
          <w:sz w:val="16"/>
          <w:szCs w:val="16"/>
        </w:rPr>
        <w:t xml:space="preserve">: Any hardware or software environment in which a program </w:t>
      </w:r>
      <w:proofErr w:type="gramStart"/>
      <w:r>
        <w:rPr>
          <w:rFonts w:ascii="Verdana" w:hAnsi="Verdana"/>
          <w:color w:val="000000"/>
          <w:sz w:val="16"/>
          <w:szCs w:val="16"/>
        </w:rPr>
        <w:t>runs,</w:t>
      </w:r>
      <w:proofErr w:type="gramEnd"/>
      <w:r>
        <w:rPr>
          <w:rFonts w:ascii="Verdana" w:hAnsi="Verdana"/>
          <w:color w:val="000000"/>
          <w:sz w:val="16"/>
          <w:szCs w:val="16"/>
        </w:rPr>
        <w:t xml:space="preserve"> is known as a platform. Since Java has a runtime environment (JRE) and API, it is called a platform.</w:t>
      </w:r>
    </w:p>
    <w:p w:rsidR="00F639C7" w:rsidRPr="00F639C7" w:rsidRDefault="00F639C7" w:rsidP="00F639C7">
      <w:pPr>
        <w:spacing w:after="0" w:line="276" w:lineRule="atLeast"/>
        <w:ind w:left="240"/>
        <w:rPr>
          <w:rFonts w:ascii="Verdana" w:eastAsia="Times New Roman" w:hAnsi="Verdana" w:cs="Times New Roman"/>
          <w:color w:val="000000"/>
          <w:sz w:val="16"/>
          <w:szCs w:val="16"/>
        </w:rPr>
      </w:pPr>
      <w:hyperlink r:id="rId5" w:history="1">
        <w:proofErr w:type="gramStart"/>
        <w:r w:rsidRPr="00F639C7">
          <w:rPr>
            <w:rFonts w:ascii="Times New Roman" w:eastAsia="Times New Roman" w:hAnsi="Times New Roman" w:cs="Times New Roman"/>
            <w:b/>
            <w:bCs/>
            <w:color w:val="FFFFFF"/>
            <w:sz w:val="16"/>
            <w:u w:val="single"/>
          </w:rPr>
          <w:t>next</w:t>
        </w:r>
        <w:proofErr w:type="gramEnd"/>
        <w:r w:rsidRPr="00F639C7">
          <w:rPr>
            <w:rFonts w:ascii="Times New Roman" w:eastAsia="Times New Roman" w:hAnsi="Times New Roman" w:cs="Times New Roman"/>
            <w:b/>
            <w:bCs/>
            <w:color w:val="FFFFFF"/>
            <w:sz w:val="16"/>
            <w:u w:val="single"/>
          </w:rPr>
          <w:t xml:space="preserve"> →</w:t>
        </w:r>
      </w:hyperlink>
    </w:p>
    <w:p w:rsidR="00F639C7" w:rsidRPr="00F639C7" w:rsidRDefault="00F639C7" w:rsidP="00F639C7">
      <w:pPr>
        <w:spacing w:before="60" w:after="100" w:afterAutospacing="1" w:line="312" w:lineRule="atLeast"/>
        <w:ind w:left="240"/>
        <w:outlineLvl w:val="0"/>
        <w:rPr>
          <w:rFonts w:ascii="Helvetica" w:eastAsia="Times New Roman" w:hAnsi="Helvetica" w:cs="Times New Roman"/>
          <w:color w:val="610B38"/>
          <w:kern w:val="36"/>
          <w:sz w:val="35"/>
          <w:szCs w:val="35"/>
        </w:rPr>
      </w:pPr>
      <w:r w:rsidRPr="00F639C7">
        <w:rPr>
          <w:rFonts w:ascii="Helvetica" w:eastAsia="Times New Roman" w:hAnsi="Helvetica" w:cs="Times New Roman"/>
          <w:color w:val="610B38"/>
          <w:kern w:val="36"/>
          <w:sz w:val="35"/>
          <w:szCs w:val="35"/>
        </w:rPr>
        <w:t>Java Tutorial</w:t>
      </w:r>
    </w:p>
    <w:p w:rsidR="00F639C7" w:rsidRPr="00F639C7" w:rsidRDefault="00F639C7" w:rsidP="00F639C7">
      <w:pPr>
        <w:spacing w:after="0" w:line="276" w:lineRule="atLeast"/>
        <w:ind w:left="240"/>
        <w:rPr>
          <w:rFonts w:ascii="Verdana" w:eastAsia="Times New Roman" w:hAnsi="Verdana" w:cs="Times New Roman"/>
          <w:color w:val="000000"/>
          <w:sz w:val="16"/>
          <w:szCs w:val="16"/>
        </w:rPr>
      </w:pPr>
      <w:hyperlink r:id="rId6" w:tgtFrame="_blank" w:history="1">
        <w:r w:rsidRPr="00F639C7">
          <w:rPr>
            <w:rFonts w:ascii="Verdana" w:eastAsia="Times New Roman" w:hAnsi="Verdana" w:cs="Times New Roman"/>
            <w:color w:val="00800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Java Training" href="https://training.javatpoint.com/" target="&quot;_blank&quot;" style="width:24pt;height:24pt" o:button="t"/>
          </w:pict>
        </w:r>
      </w:hyperlink>
    </w:p>
    <w:p w:rsidR="00F639C7" w:rsidRPr="00F639C7" w:rsidRDefault="00F639C7" w:rsidP="00F639C7">
      <w:pPr>
        <w:spacing w:before="100" w:beforeAutospacing="1" w:after="100" w:afterAutospacing="1" w:line="276" w:lineRule="atLeast"/>
        <w:ind w:left="240"/>
        <w:rPr>
          <w:rFonts w:ascii="Verdana" w:eastAsia="Times New Roman" w:hAnsi="Verdana" w:cs="Times New Roman"/>
          <w:color w:val="000000"/>
          <w:sz w:val="16"/>
          <w:szCs w:val="16"/>
        </w:rPr>
      </w:pPr>
      <w:r w:rsidRPr="00F639C7">
        <w:rPr>
          <w:rFonts w:ascii="Verdana" w:eastAsia="Times New Roman" w:hAnsi="Verdana" w:cs="Times New Roman"/>
          <w:color w:val="000000"/>
          <w:sz w:val="16"/>
          <w:szCs w:val="16"/>
        </w:rPr>
        <w:t>Our core Java programming tutorial is designed for students and working professionals. Java is an </w:t>
      </w:r>
      <w:hyperlink r:id="rId7" w:history="1">
        <w:r w:rsidRPr="00F639C7">
          <w:rPr>
            <w:rFonts w:ascii="Verdana" w:eastAsia="Times New Roman" w:hAnsi="Verdana" w:cs="Times New Roman"/>
            <w:color w:val="008000"/>
            <w:sz w:val="16"/>
            <w:u w:val="single"/>
          </w:rPr>
          <w:t>object-oriented</w:t>
        </w:r>
      </w:hyperlink>
      <w:r w:rsidRPr="00F639C7">
        <w:rPr>
          <w:rFonts w:ascii="Verdana" w:eastAsia="Times New Roman" w:hAnsi="Verdana" w:cs="Times New Roman"/>
          <w:color w:val="000000"/>
          <w:sz w:val="16"/>
          <w:szCs w:val="16"/>
        </w:rPr>
        <w:t>, class-based, concurrent, secured and general-purpose computer-programming language. It is a widely used robust technology.</w:t>
      </w:r>
    </w:p>
    <w:p w:rsidR="00F639C7" w:rsidRPr="00F639C7" w:rsidRDefault="00F639C7" w:rsidP="00F639C7">
      <w:pPr>
        <w:spacing w:before="100" w:beforeAutospacing="1" w:after="100" w:afterAutospacing="1" w:line="312" w:lineRule="atLeast"/>
        <w:ind w:left="240"/>
        <w:outlineLvl w:val="1"/>
        <w:rPr>
          <w:rFonts w:ascii="Helvetica" w:eastAsia="Times New Roman" w:hAnsi="Helvetica" w:cs="Times New Roman"/>
          <w:color w:val="610B38"/>
          <w:sz w:val="30"/>
          <w:szCs w:val="30"/>
        </w:rPr>
      </w:pPr>
      <w:r w:rsidRPr="00F639C7">
        <w:rPr>
          <w:rFonts w:ascii="Helvetica" w:eastAsia="Times New Roman" w:hAnsi="Helvetica" w:cs="Times New Roman"/>
          <w:color w:val="610B38"/>
          <w:sz w:val="30"/>
          <w:szCs w:val="30"/>
        </w:rPr>
        <w:t xml:space="preserve">What is </w:t>
      </w:r>
      <w:proofErr w:type="gramStart"/>
      <w:r w:rsidRPr="00F639C7">
        <w:rPr>
          <w:rFonts w:ascii="Helvetica" w:eastAsia="Times New Roman" w:hAnsi="Helvetica" w:cs="Times New Roman"/>
          <w:color w:val="610B38"/>
          <w:sz w:val="30"/>
          <w:szCs w:val="30"/>
        </w:rPr>
        <w:t>Java</w:t>
      </w:r>
      <w:proofErr w:type="gramEnd"/>
    </w:p>
    <w:p w:rsidR="00F639C7" w:rsidRPr="00F639C7" w:rsidRDefault="00F639C7" w:rsidP="00F639C7">
      <w:pPr>
        <w:spacing w:before="100" w:beforeAutospacing="1" w:after="100" w:afterAutospacing="1" w:line="276" w:lineRule="atLeast"/>
        <w:ind w:left="240"/>
        <w:rPr>
          <w:rFonts w:ascii="Verdana" w:eastAsia="Times New Roman" w:hAnsi="Verdana" w:cs="Times New Roman"/>
          <w:color w:val="000000"/>
          <w:sz w:val="16"/>
          <w:szCs w:val="16"/>
        </w:rPr>
      </w:pPr>
      <w:r w:rsidRPr="00F639C7">
        <w:rPr>
          <w:rFonts w:ascii="Verdana" w:eastAsia="Times New Roman" w:hAnsi="Verdana" w:cs="Times New Roman"/>
          <w:color w:val="000000"/>
          <w:sz w:val="16"/>
          <w:szCs w:val="16"/>
        </w:rPr>
        <w:t>Java is a </w:t>
      </w:r>
      <w:r w:rsidRPr="00F639C7">
        <w:rPr>
          <w:rFonts w:ascii="Verdana" w:eastAsia="Times New Roman" w:hAnsi="Verdana" w:cs="Times New Roman"/>
          <w:b/>
          <w:bCs/>
          <w:color w:val="000000"/>
          <w:sz w:val="16"/>
        </w:rPr>
        <w:t>programming language</w:t>
      </w:r>
      <w:r w:rsidRPr="00F639C7">
        <w:rPr>
          <w:rFonts w:ascii="Verdana" w:eastAsia="Times New Roman" w:hAnsi="Verdana" w:cs="Times New Roman"/>
          <w:color w:val="000000"/>
          <w:sz w:val="16"/>
          <w:szCs w:val="16"/>
        </w:rPr>
        <w:t> and a </w:t>
      </w:r>
      <w:r w:rsidRPr="00F639C7">
        <w:rPr>
          <w:rFonts w:ascii="Verdana" w:eastAsia="Times New Roman" w:hAnsi="Verdana" w:cs="Times New Roman"/>
          <w:b/>
          <w:bCs/>
          <w:color w:val="000000"/>
          <w:sz w:val="16"/>
        </w:rPr>
        <w:t>platform</w:t>
      </w:r>
      <w:r w:rsidRPr="00F639C7">
        <w:rPr>
          <w:rFonts w:ascii="Verdana" w:eastAsia="Times New Roman" w:hAnsi="Verdana" w:cs="Times New Roman"/>
          <w:color w:val="000000"/>
          <w:sz w:val="16"/>
          <w:szCs w:val="16"/>
        </w:rPr>
        <w:t>. Java is a high level, robust, object-oriented and secure programming language.</w:t>
      </w:r>
    </w:p>
    <w:p w:rsidR="00F639C7" w:rsidRPr="00F639C7" w:rsidRDefault="00F639C7" w:rsidP="00F639C7">
      <w:pPr>
        <w:spacing w:before="100" w:beforeAutospacing="1" w:after="100" w:afterAutospacing="1" w:line="276" w:lineRule="atLeast"/>
        <w:ind w:left="240"/>
        <w:rPr>
          <w:rFonts w:ascii="Verdana" w:eastAsia="Times New Roman" w:hAnsi="Verdana" w:cs="Times New Roman"/>
          <w:color w:val="000000"/>
          <w:sz w:val="16"/>
          <w:szCs w:val="16"/>
        </w:rPr>
      </w:pPr>
      <w:r w:rsidRPr="00F639C7">
        <w:rPr>
          <w:rFonts w:ascii="Verdana" w:eastAsia="Times New Roman" w:hAnsi="Verdana" w:cs="Times New Roman"/>
          <w:color w:val="000000"/>
          <w:sz w:val="16"/>
          <w:szCs w:val="16"/>
        </w:rPr>
        <w:t>Java was developed by </w:t>
      </w:r>
      <w:r w:rsidRPr="00F639C7">
        <w:rPr>
          <w:rFonts w:ascii="Verdana" w:eastAsia="Times New Roman" w:hAnsi="Verdana" w:cs="Times New Roman"/>
          <w:i/>
          <w:iCs/>
          <w:color w:val="000000"/>
          <w:sz w:val="16"/>
        </w:rPr>
        <w:t>Sun Microsystems</w:t>
      </w:r>
      <w:r w:rsidRPr="00F639C7">
        <w:rPr>
          <w:rFonts w:ascii="Verdana" w:eastAsia="Times New Roman" w:hAnsi="Verdana" w:cs="Times New Roman"/>
          <w:color w:val="000000"/>
          <w:sz w:val="16"/>
          <w:szCs w:val="16"/>
        </w:rPr>
        <w:t> (which is now the subsidiary of Oracle) in the year 1995. </w:t>
      </w:r>
      <w:r w:rsidRPr="00F639C7">
        <w:rPr>
          <w:rFonts w:ascii="Verdana" w:eastAsia="Times New Roman" w:hAnsi="Verdana" w:cs="Times New Roman"/>
          <w:i/>
          <w:iCs/>
          <w:color w:val="000000"/>
          <w:sz w:val="16"/>
        </w:rPr>
        <w:t>James Gosling</w:t>
      </w:r>
      <w:r w:rsidRPr="00F639C7">
        <w:rPr>
          <w:rFonts w:ascii="Verdana" w:eastAsia="Times New Roman" w:hAnsi="Verdana" w:cs="Times New Roman"/>
          <w:color w:val="000000"/>
          <w:sz w:val="16"/>
          <w:szCs w:val="16"/>
        </w:rPr>
        <w:t> is known as the father of Java. Before Java, its name was </w:t>
      </w:r>
      <w:r w:rsidRPr="00F639C7">
        <w:rPr>
          <w:rFonts w:ascii="Verdana" w:eastAsia="Times New Roman" w:hAnsi="Verdana" w:cs="Times New Roman"/>
          <w:i/>
          <w:iCs/>
          <w:color w:val="000000"/>
          <w:sz w:val="16"/>
        </w:rPr>
        <w:t>Oak</w:t>
      </w:r>
      <w:r w:rsidRPr="00F639C7">
        <w:rPr>
          <w:rFonts w:ascii="Verdana" w:eastAsia="Times New Roman" w:hAnsi="Verdana" w:cs="Times New Roman"/>
          <w:color w:val="000000"/>
          <w:sz w:val="16"/>
          <w:szCs w:val="16"/>
        </w:rPr>
        <w:t xml:space="preserve">. Since Oak was already a registered company, so James Gosling and his team changed the Oak name to </w:t>
      </w:r>
      <w:proofErr w:type="gramStart"/>
      <w:r w:rsidRPr="00F639C7">
        <w:rPr>
          <w:rFonts w:ascii="Verdana" w:eastAsia="Times New Roman" w:hAnsi="Verdana" w:cs="Times New Roman"/>
          <w:color w:val="000000"/>
          <w:sz w:val="16"/>
          <w:szCs w:val="16"/>
        </w:rPr>
        <w:t>Java.</w:t>
      </w:r>
      <w:proofErr w:type="gramEnd"/>
    </w:p>
    <w:p w:rsidR="00F639C7" w:rsidRPr="00F639C7" w:rsidRDefault="00F639C7" w:rsidP="00F639C7">
      <w:pPr>
        <w:spacing w:before="100" w:beforeAutospacing="1" w:after="100" w:afterAutospacing="1" w:line="276" w:lineRule="atLeast"/>
        <w:ind w:left="240"/>
        <w:rPr>
          <w:rFonts w:ascii="Verdana" w:eastAsia="Times New Roman" w:hAnsi="Verdana" w:cs="Times New Roman"/>
          <w:color w:val="000000"/>
          <w:sz w:val="16"/>
          <w:szCs w:val="16"/>
        </w:rPr>
      </w:pPr>
      <w:r w:rsidRPr="00F639C7">
        <w:rPr>
          <w:rFonts w:ascii="Verdana" w:eastAsia="Times New Roman" w:hAnsi="Verdana" w:cs="Times New Roman"/>
          <w:b/>
          <w:bCs/>
          <w:color w:val="000000"/>
          <w:sz w:val="16"/>
        </w:rPr>
        <w:t>Platform</w:t>
      </w:r>
      <w:r w:rsidRPr="00F639C7">
        <w:rPr>
          <w:rFonts w:ascii="Verdana" w:eastAsia="Times New Roman" w:hAnsi="Verdana" w:cs="Times New Roman"/>
          <w:color w:val="000000"/>
          <w:sz w:val="16"/>
          <w:szCs w:val="16"/>
        </w:rPr>
        <w:t xml:space="preserve">: Any hardware or software environment in which a program </w:t>
      </w:r>
      <w:proofErr w:type="gramStart"/>
      <w:r w:rsidRPr="00F639C7">
        <w:rPr>
          <w:rFonts w:ascii="Verdana" w:eastAsia="Times New Roman" w:hAnsi="Verdana" w:cs="Times New Roman"/>
          <w:color w:val="000000"/>
          <w:sz w:val="16"/>
          <w:szCs w:val="16"/>
        </w:rPr>
        <w:t>runs,</w:t>
      </w:r>
      <w:proofErr w:type="gramEnd"/>
      <w:r w:rsidRPr="00F639C7">
        <w:rPr>
          <w:rFonts w:ascii="Verdana" w:eastAsia="Times New Roman" w:hAnsi="Verdana" w:cs="Times New Roman"/>
          <w:color w:val="000000"/>
          <w:sz w:val="16"/>
          <w:szCs w:val="16"/>
        </w:rPr>
        <w:t xml:space="preserve"> is known as a platform. Since Java has a runtime environment (JRE) and API, it is called a platform.</w:t>
      </w:r>
    </w:p>
    <w:p w:rsidR="00F639C7" w:rsidRPr="00F639C7" w:rsidRDefault="00F639C7" w:rsidP="00F639C7">
      <w:pPr>
        <w:spacing w:after="0" w:line="276" w:lineRule="atLeast"/>
        <w:ind w:left="240"/>
        <w:rPr>
          <w:rFonts w:ascii="Verdana" w:eastAsia="Times New Roman" w:hAnsi="Verdana" w:cs="Times New Roman"/>
          <w:color w:val="000000"/>
          <w:sz w:val="16"/>
          <w:szCs w:val="16"/>
        </w:rPr>
      </w:pPr>
      <w:r w:rsidRPr="00F639C7">
        <w:rPr>
          <w:rFonts w:ascii="Verdana" w:eastAsia="Times New Roman" w:hAnsi="Verdana" w:cs="Times New Roman"/>
          <w:color w:val="000000"/>
          <w:sz w:val="16"/>
          <w:szCs w:val="16"/>
        </w:rPr>
        <w:pict>
          <v:rect id="_x0000_i1032" style="width:0;height:.6pt" o:hralign="center" o:hrstd="t" o:hrnoshade="t" o:hr="t" fillcolor="#d4d4d4" stroked="f"/>
        </w:pict>
      </w:r>
    </w:p>
    <w:p w:rsidR="00F639C7" w:rsidRPr="00F639C7" w:rsidRDefault="00F639C7" w:rsidP="00F639C7">
      <w:pPr>
        <w:spacing w:before="100" w:beforeAutospacing="1" w:after="100" w:afterAutospacing="1" w:line="312" w:lineRule="atLeast"/>
        <w:ind w:left="240"/>
        <w:outlineLvl w:val="1"/>
        <w:rPr>
          <w:rFonts w:ascii="Helvetica" w:eastAsia="Times New Roman" w:hAnsi="Helvetica" w:cs="Times New Roman"/>
          <w:color w:val="610B38"/>
          <w:sz w:val="30"/>
          <w:szCs w:val="30"/>
        </w:rPr>
      </w:pPr>
      <w:r w:rsidRPr="00F639C7">
        <w:rPr>
          <w:rFonts w:ascii="Helvetica" w:eastAsia="Times New Roman" w:hAnsi="Helvetica" w:cs="Times New Roman"/>
          <w:color w:val="610B38"/>
          <w:sz w:val="30"/>
          <w:szCs w:val="30"/>
        </w:rPr>
        <w:t>Java Example</w:t>
      </w:r>
    </w:p>
    <w:p w:rsidR="00F639C7" w:rsidRPr="00F639C7" w:rsidRDefault="00F639C7" w:rsidP="00F639C7">
      <w:pPr>
        <w:spacing w:before="100" w:beforeAutospacing="1" w:after="100" w:afterAutospacing="1" w:line="276" w:lineRule="atLeast"/>
        <w:ind w:left="240"/>
        <w:rPr>
          <w:rFonts w:ascii="Verdana" w:eastAsia="Times New Roman" w:hAnsi="Verdana" w:cs="Times New Roman"/>
          <w:color w:val="000000"/>
          <w:sz w:val="16"/>
          <w:szCs w:val="16"/>
        </w:rPr>
      </w:pPr>
      <w:r w:rsidRPr="00F639C7">
        <w:rPr>
          <w:rFonts w:ascii="Verdana" w:eastAsia="Times New Roman" w:hAnsi="Verdana" w:cs="Times New Roman"/>
          <w:color w:val="000000"/>
          <w:sz w:val="16"/>
          <w:szCs w:val="16"/>
        </w:rPr>
        <w:t>Let's have a quick look at Java programming example. A detailed description of Hello Java example is available in next page.</w:t>
      </w:r>
    </w:p>
    <w:p w:rsidR="00F639C7" w:rsidRPr="00F639C7" w:rsidRDefault="00F639C7" w:rsidP="00F639C7">
      <w:pPr>
        <w:numPr>
          <w:ilvl w:val="0"/>
          <w:numId w:val="16"/>
        </w:numPr>
        <w:spacing w:after="0" w:line="252" w:lineRule="atLeast"/>
        <w:ind w:left="240"/>
        <w:rPr>
          <w:rFonts w:ascii="Verdana" w:eastAsia="Times New Roman" w:hAnsi="Verdana" w:cs="Times New Roman"/>
          <w:color w:val="000000"/>
          <w:sz w:val="16"/>
          <w:szCs w:val="16"/>
        </w:rPr>
      </w:pPr>
      <w:r w:rsidRPr="00F639C7">
        <w:rPr>
          <w:rFonts w:ascii="Verdana" w:eastAsia="Times New Roman" w:hAnsi="Verdana" w:cs="Times New Roman"/>
          <w:b/>
          <w:bCs/>
          <w:color w:val="006699"/>
          <w:sz w:val="16"/>
        </w:rPr>
        <w:t>class</w:t>
      </w:r>
      <w:r w:rsidRPr="00F639C7">
        <w:rPr>
          <w:rFonts w:ascii="Verdana" w:eastAsia="Times New Roman" w:hAnsi="Verdana" w:cs="Times New Roman"/>
          <w:color w:val="000000"/>
          <w:sz w:val="16"/>
          <w:szCs w:val="16"/>
          <w:bdr w:val="none" w:sz="0" w:space="0" w:color="auto" w:frame="1"/>
        </w:rPr>
        <w:t> Simple{  </w:t>
      </w:r>
    </w:p>
    <w:p w:rsidR="00F639C7" w:rsidRPr="00F639C7" w:rsidRDefault="00F639C7" w:rsidP="00F639C7">
      <w:pPr>
        <w:numPr>
          <w:ilvl w:val="0"/>
          <w:numId w:val="16"/>
        </w:numPr>
        <w:spacing w:after="0" w:line="252" w:lineRule="atLeast"/>
        <w:ind w:left="240"/>
        <w:rPr>
          <w:rFonts w:ascii="Verdana" w:eastAsia="Times New Roman" w:hAnsi="Verdana" w:cs="Times New Roman"/>
          <w:color w:val="000000"/>
          <w:sz w:val="16"/>
          <w:szCs w:val="16"/>
        </w:rPr>
      </w:pPr>
      <w:r w:rsidRPr="00F639C7">
        <w:rPr>
          <w:rFonts w:ascii="Verdana" w:eastAsia="Times New Roman" w:hAnsi="Verdana" w:cs="Times New Roman"/>
          <w:color w:val="000000"/>
          <w:sz w:val="16"/>
          <w:szCs w:val="16"/>
          <w:bdr w:val="none" w:sz="0" w:space="0" w:color="auto" w:frame="1"/>
        </w:rPr>
        <w:t>    </w:t>
      </w:r>
      <w:r w:rsidRPr="00F639C7">
        <w:rPr>
          <w:rFonts w:ascii="Verdana" w:eastAsia="Times New Roman" w:hAnsi="Verdana" w:cs="Times New Roman"/>
          <w:b/>
          <w:bCs/>
          <w:color w:val="006699"/>
          <w:sz w:val="16"/>
        </w:rPr>
        <w:t>public</w:t>
      </w:r>
      <w:r w:rsidRPr="00F639C7">
        <w:rPr>
          <w:rFonts w:ascii="Verdana" w:eastAsia="Times New Roman" w:hAnsi="Verdana" w:cs="Times New Roman"/>
          <w:color w:val="000000"/>
          <w:sz w:val="16"/>
          <w:szCs w:val="16"/>
          <w:bdr w:val="none" w:sz="0" w:space="0" w:color="auto" w:frame="1"/>
        </w:rPr>
        <w:t> </w:t>
      </w:r>
      <w:r w:rsidRPr="00F639C7">
        <w:rPr>
          <w:rFonts w:ascii="Verdana" w:eastAsia="Times New Roman" w:hAnsi="Verdana" w:cs="Times New Roman"/>
          <w:b/>
          <w:bCs/>
          <w:color w:val="006699"/>
          <w:sz w:val="16"/>
        </w:rPr>
        <w:t>static</w:t>
      </w:r>
      <w:r w:rsidRPr="00F639C7">
        <w:rPr>
          <w:rFonts w:ascii="Verdana" w:eastAsia="Times New Roman" w:hAnsi="Verdana" w:cs="Times New Roman"/>
          <w:color w:val="000000"/>
          <w:sz w:val="16"/>
          <w:szCs w:val="16"/>
          <w:bdr w:val="none" w:sz="0" w:space="0" w:color="auto" w:frame="1"/>
        </w:rPr>
        <w:t> </w:t>
      </w:r>
      <w:r w:rsidRPr="00F639C7">
        <w:rPr>
          <w:rFonts w:ascii="Verdana" w:eastAsia="Times New Roman" w:hAnsi="Verdana" w:cs="Times New Roman"/>
          <w:b/>
          <w:bCs/>
          <w:color w:val="006699"/>
          <w:sz w:val="16"/>
        </w:rPr>
        <w:t>void</w:t>
      </w:r>
      <w:r w:rsidRPr="00F639C7">
        <w:rPr>
          <w:rFonts w:ascii="Verdana" w:eastAsia="Times New Roman" w:hAnsi="Verdana" w:cs="Times New Roman"/>
          <w:color w:val="000000"/>
          <w:sz w:val="16"/>
          <w:szCs w:val="16"/>
          <w:bdr w:val="none" w:sz="0" w:space="0" w:color="auto" w:frame="1"/>
        </w:rPr>
        <w:t> main(String </w:t>
      </w:r>
      <w:proofErr w:type="spellStart"/>
      <w:r w:rsidRPr="00F639C7">
        <w:rPr>
          <w:rFonts w:ascii="Verdana" w:eastAsia="Times New Roman" w:hAnsi="Verdana" w:cs="Times New Roman"/>
          <w:color w:val="000000"/>
          <w:sz w:val="16"/>
          <w:szCs w:val="16"/>
          <w:bdr w:val="none" w:sz="0" w:space="0" w:color="auto" w:frame="1"/>
        </w:rPr>
        <w:t>args</w:t>
      </w:r>
      <w:proofErr w:type="spellEnd"/>
      <w:r w:rsidRPr="00F639C7">
        <w:rPr>
          <w:rFonts w:ascii="Verdana" w:eastAsia="Times New Roman" w:hAnsi="Verdana" w:cs="Times New Roman"/>
          <w:color w:val="000000"/>
          <w:sz w:val="16"/>
          <w:szCs w:val="16"/>
          <w:bdr w:val="none" w:sz="0" w:space="0" w:color="auto" w:frame="1"/>
        </w:rPr>
        <w:t>[]){  </w:t>
      </w:r>
    </w:p>
    <w:p w:rsidR="00F639C7" w:rsidRPr="00F639C7" w:rsidRDefault="00F639C7" w:rsidP="00F639C7">
      <w:pPr>
        <w:numPr>
          <w:ilvl w:val="0"/>
          <w:numId w:val="16"/>
        </w:numPr>
        <w:spacing w:after="0" w:line="252" w:lineRule="atLeast"/>
        <w:ind w:left="240"/>
        <w:rPr>
          <w:rFonts w:ascii="Verdana" w:eastAsia="Times New Roman" w:hAnsi="Verdana" w:cs="Times New Roman"/>
          <w:color w:val="000000"/>
          <w:sz w:val="16"/>
          <w:szCs w:val="16"/>
        </w:rPr>
      </w:pPr>
      <w:r w:rsidRPr="00F639C7">
        <w:rPr>
          <w:rFonts w:ascii="Verdana" w:eastAsia="Times New Roman" w:hAnsi="Verdana" w:cs="Times New Roman"/>
          <w:color w:val="000000"/>
          <w:sz w:val="16"/>
          <w:szCs w:val="16"/>
          <w:bdr w:val="none" w:sz="0" w:space="0" w:color="auto" w:frame="1"/>
        </w:rPr>
        <w:t>     </w:t>
      </w:r>
      <w:proofErr w:type="spellStart"/>
      <w:r w:rsidRPr="00F639C7">
        <w:rPr>
          <w:rFonts w:ascii="Verdana" w:eastAsia="Times New Roman" w:hAnsi="Verdana" w:cs="Times New Roman"/>
          <w:color w:val="000000"/>
          <w:sz w:val="16"/>
          <w:szCs w:val="16"/>
          <w:bdr w:val="none" w:sz="0" w:space="0" w:color="auto" w:frame="1"/>
        </w:rPr>
        <w:t>System.out.println</w:t>
      </w:r>
      <w:proofErr w:type="spellEnd"/>
      <w:r w:rsidRPr="00F639C7">
        <w:rPr>
          <w:rFonts w:ascii="Verdana" w:eastAsia="Times New Roman" w:hAnsi="Verdana" w:cs="Times New Roman"/>
          <w:color w:val="000000"/>
          <w:sz w:val="16"/>
          <w:szCs w:val="16"/>
          <w:bdr w:val="none" w:sz="0" w:space="0" w:color="auto" w:frame="1"/>
        </w:rPr>
        <w:t>(</w:t>
      </w:r>
      <w:r w:rsidRPr="00F639C7">
        <w:rPr>
          <w:rFonts w:ascii="Verdana" w:eastAsia="Times New Roman" w:hAnsi="Verdana" w:cs="Times New Roman"/>
          <w:color w:val="0000FF"/>
          <w:sz w:val="16"/>
        </w:rPr>
        <w:t>"Hello Java"</w:t>
      </w:r>
      <w:r w:rsidRPr="00F639C7">
        <w:rPr>
          <w:rFonts w:ascii="Verdana" w:eastAsia="Times New Roman" w:hAnsi="Verdana" w:cs="Times New Roman"/>
          <w:color w:val="000000"/>
          <w:sz w:val="16"/>
          <w:szCs w:val="16"/>
          <w:bdr w:val="none" w:sz="0" w:space="0" w:color="auto" w:frame="1"/>
        </w:rPr>
        <w:t>);  </w:t>
      </w:r>
    </w:p>
    <w:p w:rsidR="00F639C7" w:rsidRPr="00F639C7" w:rsidRDefault="00F639C7" w:rsidP="00F639C7">
      <w:pPr>
        <w:numPr>
          <w:ilvl w:val="0"/>
          <w:numId w:val="16"/>
        </w:numPr>
        <w:spacing w:after="0" w:line="252" w:lineRule="atLeast"/>
        <w:ind w:left="240"/>
        <w:rPr>
          <w:rFonts w:ascii="Verdana" w:eastAsia="Times New Roman" w:hAnsi="Verdana" w:cs="Times New Roman"/>
          <w:color w:val="000000"/>
          <w:sz w:val="16"/>
          <w:szCs w:val="16"/>
        </w:rPr>
      </w:pPr>
      <w:r w:rsidRPr="00F639C7">
        <w:rPr>
          <w:rFonts w:ascii="Verdana" w:eastAsia="Times New Roman" w:hAnsi="Verdana" w:cs="Times New Roman"/>
          <w:color w:val="000000"/>
          <w:sz w:val="16"/>
          <w:szCs w:val="16"/>
          <w:bdr w:val="none" w:sz="0" w:space="0" w:color="auto" w:frame="1"/>
        </w:rPr>
        <w:t>    }  </w:t>
      </w:r>
    </w:p>
    <w:p w:rsidR="00F639C7" w:rsidRPr="00F639C7" w:rsidRDefault="00F639C7" w:rsidP="00F639C7">
      <w:pPr>
        <w:numPr>
          <w:ilvl w:val="0"/>
          <w:numId w:val="16"/>
        </w:numPr>
        <w:spacing w:after="96" w:line="252" w:lineRule="atLeast"/>
        <w:ind w:left="240"/>
        <w:rPr>
          <w:rFonts w:ascii="Verdana" w:eastAsia="Times New Roman" w:hAnsi="Verdana" w:cs="Times New Roman"/>
          <w:color w:val="000000"/>
          <w:sz w:val="16"/>
          <w:szCs w:val="16"/>
        </w:rPr>
      </w:pPr>
      <w:r w:rsidRPr="00F639C7">
        <w:rPr>
          <w:rFonts w:ascii="Verdana" w:eastAsia="Times New Roman" w:hAnsi="Verdana" w:cs="Times New Roman"/>
          <w:color w:val="000000"/>
          <w:sz w:val="16"/>
          <w:szCs w:val="16"/>
          <w:bdr w:val="none" w:sz="0" w:space="0" w:color="auto" w:frame="1"/>
        </w:rPr>
        <w:t>}  </w:t>
      </w:r>
    </w:p>
    <w:p w:rsidR="00F639C7" w:rsidRDefault="00F639C7" w:rsidP="00F639C7">
      <w:pPr>
        <w:spacing w:after="0" w:line="276" w:lineRule="atLeast"/>
        <w:ind w:left="240"/>
        <w:rPr>
          <w:rFonts w:ascii="Verdana" w:eastAsia="Times New Roman" w:hAnsi="Verdana" w:cs="Times New Roman"/>
          <w:color w:val="000000"/>
          <w:sz w:val="16"/>
          <w:szCs w:val="16"/>
        </w:rPr>
      </w:pPr>
      <w:hyperlink r:id="rId8" w:tgtFrame="_blank" w:history="1">
        <w:r w:rsidRPr="00F639C7">
          <w:rPr>
            <w:rFonts w:ascii="Verdana" w:eastAsia="Times New Roman" w:hAnsi="Verdana" w:cs="Times New Roman"/>
            <w:b/>
            <w:bCs/>
            <w:color w:val="FFFFFF"/>
            <w:sz w:val="16"/>
            <w:u w:val="single"/>
          </w:rPr>
          <w:t>Test it Now</w:t>
        </w:r>
      </w:hyperlink>
    </w:p>
    <w:p w:rsidR="0033278C" w:rsidRPr="0033278C" w:rsidRDefault="0033278C" w:rsidP="0033278C">
      <w:pPr>
        <w:spacing w:after="0" w:line="276" w:lineRule="atLeast"/>
        <w:ind w:left="240"/>
        <w:rPr>
          <w:rFonts w:ascii="Verdana" w:eastAsia="Times New Roman" w:hAnsi="Verdana" w:cs="Times New Roman"/>
          <w:color w:val="000000"/>
          <w:sz w:val="16"/>
          <w:szCs w:val="16"/>
        </w:rPr>
      </w:pPr>
      <w:hyperlink r:id="rId9" w:history="1">
        <w:proofErr w:type="gramStart"/>
        <w:r w:rsidRPr="0033278C">
          <w:rPr>
            <w:rFonts w:ascii="Times New Roman" w:eastAsia="Times New Roman" w:hAnsi="Times New Roman" w:cs="Times New Roman"/>
            <w:b/>
            <w:bCs/>
            <w:color w:val="FFFFFF"/>
            <w:sz w:val="16"/>
            <w:u w:val="single"/>
          </w:rPr>
          <w:t>next</w:t>
        </w:r>
        <w:proofErr w:type="gramEnd"/>
        <w:r w:rsidRPr="0033278C">
          <w:rPr>
            <w:rFonts w:ascii="Times New Roman" w:eastAsia="Times New Roman" w:hAnsi="Times New Roman" w:cs="Times New Roman"/>
            <w:b/>
            <w:bCs/>
            <w:color w:val="FFFFFF"/>
            <w:sz w:val="16"/>
            <w:u w:val="single"/>
          </w:rPr>
          <w:t xml:space="preserve"> →</w:t>
        </w:r>
      </w:hyperlink>
    </w:p>
    <w:p w:rsidR="0033278C" w:rsidRPr="0033278C" w:rsidRDefault="0033278C" w:rsidP="0033278C">
      <w:pPr>
        <w:spacing w:before="60" w:after="100" w:afterAutospacing="1" w:line="312" w:lineRule="atLeast"/>
        <w:ind w:left="240"/>
        <w:outlineLvl w:val="0"/>
        <w:rPr>
          <w:rFonts w:ascii="Helvetica" w:eastAsia="Times New Roman" w:hAnsi="Helvetica" w:cs="Times New Roman"/>
          <w:color w:val="610B38"/>
          <w:kern w:val="36"/>
          <w:sz w:val="35"/>
          <w:szCs w:val="35"/>
        </w:rPr>
      </w:pPr>
      <w:r w:rsidRPr="0033278C">
        <w:rPr>
          <w:rFonts w:ascii="Helvetica" w:eastAsia="Times New Roman" w:hAnsi="Helvetica" w:cs="Times New Roman"/>
          <w:color w:val="610B38"/>
          <w:kern w:val="36"/>
          <w:sz w:val="35"/>
          <w:szCs w:val="35"/>
        </w:rPr>
        <w:t>Java Tutorial</w:t>
      </w:r>
    </w:p>
    <w:p w:rsidR="0033278C" w:rsidRPr="0033278C" w:rsidRDefault="0033278C" w:rsidP="0033278C">
      <w:pPr>
        <w:spacing w:after="0" w:line="276" w:lineRule="atLeast"/>
        <w:ind w:left="240"/>
        <w:rPr>
          <w:rFonts w:ascii="Verdana" w:eastAsia="Times New Roman" w:hAnsi="Verdana" w:cs="Times New Roman"/>
          <w:color w:val="000000"/>
          <w:sz w:val="16"/>
          <w:szCs w:val="16"/>
        </w:rPr>
      </w:pPr>
      <w:hyperlink r:id="rId10" w:tgtFrame="_blank" w:history="1">
        <w:r w:rsidRPr="0033278C">
          <w:rPr>
            <w:rFonts w:ascii="Verdana" w:eastAsia="Times New Roman" w:hAnsi="Verdana" w:cs="Times New Roman"/>
            <w:color w:val="008000"/>
            <w:sz w:val="16"/>
            <w:szCs w:val="16"/>
          </w:rPr>
          <w:pict>
            <v:shape id="_x0000_i1033" type="#_x0000_t75" alt="Java Training" href="https://training.javatpoint.com/" target="&quot;_blank&quot;" style="width:24pt;height:24pt" o:button="t"/>
          </w:pict>
        </w:r>
      </w:hyperlink>
    </w:p>
    <w:p w:rsidR="0033278C" w:rsidRPr="0033278C" w:rsidRDefault="0033278C" w:rsidP="0033278C">
      <w:pPr>
        <w:spacing w:before="100" w:beforeAutospacing="1" w:after="100" w:afterAutospacing="1" w:line="276" w:lineRule="atLeast"/>
        <w:ind w:left="240"/>
        <w:rPr>
          <w:rFonts w:ascii="Verdana" w:eastAsia="Times New Roman" w:hAnsi="Verdana" w:cs="Times New Roman"/>
          <w:color w:val="000000"/>
          <w:sz w:val="16"/>
          <w:szCs w:val="16"/>
        </w:rPr>
      </w:pPr>
      <w:r w:rsidRPr="0033278C">
        <w:rPr>
          <w:rFonts w:ascii="Verdana" w:eastAsia="Times New Roman" w:hAnsi="Verdana" w:cs="Times New Roman"/>
          <w:color w:val="000000"/>
          <w:sz w:val="16"/>
          <w:szCs w:val="16"/>
        </w:rPr>
        <w:t>Our core Java programming tutorial is designed for students and working professionals. Java is an </w:t>
      </w:r>
      <w:hyperlink r:id="rId11" w:history="1">
        <w:r w:rsidRPr="0033278C">
          <w:rPr>
            <w:rFonts w:ascii="Verdana" w:eastAsia="Times New Roman" w:hAnsi="Verdana" w:cs="Times New Roman"/>
            <w:color w:val="008000"/>
            <w:sz w:val="16"/>
            <w:u w:val="single"/>
          </w:rPr>
          <w:t>object-oriented</w:t>
        </w:r>
      </w:hyperlink>
      <w:r w:rsidRPr="0033278C">
        <w:rPr>
          <w:rFonts w:ascii="Verdana" w:eastAsia="Times New Roman" w:hAnsi="Verdana" w:cs="Times New Roman"/>
          <w:color w:val="000000"/>
          <w:sz w:val="16"/>
          <w:szCs w:val="16"/>
        </w:rPr>
        <w:t>, class-based, concurrent, secured and general-purpose computer-programming language. It is a widely used robust technology.</w:t>
      </w:r>
    </w:p>
    <w:p w:rsidR="0033278C" w:rsidRPr="0033278C" w:rsidRDefault="0033278C" w:rsidP="0033278C">
      <w:pPr>
        <w:spacing w:before="100" w:beforeAutospacing="1" w:after="100" w:afterAutospacing="1" w:line="312" w:lineRule="atLeast"/>
        <w:ind w:left="240"/>
        <w:outlineLvl w:val="1"/>
        <w:rPr>
          <w:rFonts w:ascii="Helvetica" w:eastAsia="Times New Roman" w:hAnsi="Helvetica" w:cs="Times New Roman"/>
          <w:color w:val="610B38"/>
          <w:sz w:val="30"/>
          <w:szCs w:val="30"/>
        </w:rPr>
      </w:pPr>
      <w:r w:rsidRPr="0033278C">
        <w:rPr>
          <w:rFonts w:ascii="Helvetica" w:eastAsia="Times New Roman" w:hAnsi="Helvetica" w:cs="Times New Roman"/>
          <w:color w:val="610B38"/>
          <w:sz w:val="30"/>
          <w:szCs w:val="30"/>
        </w:rPr>
        <w:t xml:space="preserve">What is </w:t>
      </w:r>
      <w:proofErr w:type="gramStart"/>
      <w:r w:rsidRPr="0033278C">
        <w:rPr>
          <w:rFonts w:ascii="Helvetica" w:eastAsia="Times New Roman" w:hAnsi="Helvetica" w:cs="Times New Roman"/>
          <w:color w:val="610B38"/>
          <w:sz w:val="30"/>
          <w:szCs w:val="30"/>
        </w:rPr>
        <w:t>Java</w:t>
      </w:r>
      <w:proofErr w:type="gramEnd"/>
    </w:p>
    <w:p w:rsidR="0033278C" w:rsidRPr="0033278C" w:rsidRDefault="0033278C" w:rsidP="0033278C">
      <w:pPr>
        <w:spacing w:before="100" w:beforeAutospacing="1" w:after="100" w:afterAutospacing="1" w:line="276" w:lineRule="atLeast"/>
        <w:ind w:left="240"/>
        <w:rPr>
          <w:rFonts w:ascii="Verdana" w:eastAsia="Times New Roman" w:hAnsi="Verdana" w:cs="Times New Roman"/>
          <w:color w:val="000000"/>
          <w:sz w:val="16"/>
          <w:szCs w:val="16"/>
        </w:rPr>
      </w:pPr>
      <w:r w:rsidRPr="0033278C">
        <w:rPr>
          <w:rFonts w:ascii="Verdana" w:eastAsia="Times New Roman" w:hAnsi="Verdana" w:cs="Times New Roman"/>
          <w:color w:val="000000"/>
          <w:sz w:val="16"/>
          <w:szCs w:val="16"/>
        </w:rPr>
        <w:t>Java is a </w:t>
      </w:r>
      <w:r w:rsidRPr="0033278C">
        <w:rPr>
          <w:rFonts w:ascii="Verdana" w:eastAsia="Times New Roman" w:hAnsi="Verdana" w:cs="Times New Roman"/>
          <w:b/>
          <w:bCs/>
          <w:color w:val="000000"/>
          <w:sz w:val="16"/>
        </w:rPr>
        <w:t>programming language</w:t>
      </w:r>
      <w:r w:rsidRPr="0033278C">
        <w:rPr>
          <w:rFonts w:ascii="Verdana" w:eastAsia="Times New Roman" w:hAnsi="Verdana" w:cs="Times New Roman"/>
          <w:color w:val="000000"/>
          <w:sz w:val="16"/>
          <w:szCs w:val="16"/>
        </w:rPr>
        <w:t> and a </w:t>
      </w:r>
      <w:r w:rsidRPr="0033278C">
        <w:rPr>
          <w:rFonts w:ascii="Verdana" w:eastAsia="Times New Roman" w:hAnsi="Verdana" w:cs="Times New Roman"/>
          <w:b/>
          <w:bCs/>
          <w:color w:val="000000"/>
          <w:sz w:val="16"/>
        </w:rPr>
        <w:t>platform</w:t>
      </w:r>
      <w:r w:rsidRPr="0033278C">
        <w:rPr>
          <w:rFonts w:ascii="Verdana" w:eastAsia="Times New Roman" w:hAnsi="Verdana" w:cs="Times New Roman"/>
          <w:color w:val="000000"/>
          <w:sz w:val="16"/>
          <w:szCs w:val="16"/>
        </w:rPr>
        <w:t>. Java is a high level, robust, object-oriented and secure programming language.</w:t>
      </w:r>
    </w:p>
    <w:p w:rsidR="0033278C" w:rsidRPr="0033278C" w:rsidRDefault="0033278C" w:rsidP="0033278C">
      <w:pPr>
        <w:spacing w:before="100" w:beforeAutospacing="1" w:after="100" w:afterAutospacing="1" w:line="276" w:lineRule="atLeast"/>
        <w:ind w:left="240"/>
        <w:rPr>
          <w:rFonts w:ascii="Verdana" w:eastAsia="Times New Roman" w:hAnsi="Verdana" w:cs="Times New Roman"/>
          <w:color w:val="000000"/>
          <w:sz w:val="16"/>
          <w:szCs w:val="16"/>
        </w:rPr>
      </w:pPr>
      <w:r w:rsidRPr="0033278C">
        <w:rPr>
          <w:rFonts w:ascii="Verdana" w:eastAsia="Times New Roman" w:hAnsi="Verdana" w:cs="Times New Roman"/>
          <w:color w:val="000000"/>
          <w:sz w:val="16"/>
          <w:szCs w:val="16"/>
        </w:rPr>
        <w:t>Java was developed by </w:t>
      </w:r>
      <w:r w:rsidRPr="0033278C">
        <w:rPr>
          <w:rFonts w:ascii="Verdana" w:eastAsia="Times New Roman" w:hAnsi="Verdana" w:cs="Times New Roman"/>
          <w:i/>
          <w:iCs/>
          <w:color w:val="000000"/>
          <w:sz w:val="16"/>
        </w:rPr>
        <w:t>Sun Microsystems</w:t>
      </w:r>
      <w:r w:rsidRPr="0033278C">
        <w:rPr>
          <w:rFonts w:ascii="Verdana" w:eastAsia="Times New Roman" w:hAnsi="Verdana" w:cs="Times New Roman"/>
          <w:color w:val="000000"/>
          <w:sz w:val="16"/>
          <w:szCs w:val="16"/>
        </w:rPr>
        <w:t> (which is now the subsidiary of Oracle) in the year 1995. </w:t>
      </w:r>
      <w:r w:rsidRPr="0033278C">
        <w:rPr>
          <w:rFonts w:ascii="Verdana" w:eastAsia="Times New Roman" w:hAnsi="Verdana" w:cs="Times New Roman"/>
          <w:i/>
          <w:iCs/>
          <w:color w:val="000000"/>
          <w:sz w:val="16"/>
        </w:rPr>
        <w:t>James Gosling</w:t>
      </w:r>
      <w:r w:rsidRPr="0033278C">
        <w:rPr>
          <w:rFonts w:ascii="Verdana" w:eastAsia="Times New Roman" w:hAnsi="Verdana" w:cs="Times New Roman"/>
          <w:color w:val="000000"/>
          <w:sz w:val="16"/>
          <w:szCs w:val="16"/>
        </w:rPr>
        <w:t> is known as the father of Java. Before Java, its name was </w:t>
      </w:r>
      <w:r w:rsidRPr="0033278C">
        <w:rPr>
          <w:rFonts w:ascii="Verdana" w:eastAsia="Times New Roman" w:hAnsi="Verdana" w:cs="Times New Roman"/>
          <w:i/>
          <w:iCs/>
          <w:color w:val="000000"/>
          <w:sz w:val="16"/>
        </w:rPr>
        <w:t>Oak</w:t>
      </w:r>
      <w:r w:rsidRPr="0033278C">
        <w:rPr>
          <w:rFonts w:ascii="Verdana" w:eastAsia="Times New Roman" w:hAnsi="Verdana" w:cs="Times New Roman"/>
          <w:color w:val="000000"/>
          <w:sz w:val="16"/>
          <w:szCs w:val="16"/>
        </w:rPr>
        <w:t xml:space="preserve">. Since Oak was already a registered company, so James Gosling and his team changed the Oak name to </w:t>
      </w:r>
      <w:proofErr w:type="gramStart"/>
      <w:r w:rsidRPr="0033278C">
        <w:rPr>
          <w:rFonts w:ascii="Verdana" w:eastAsia="Times New Roman" w:hAnsi="Verdana" w:cs="Times New Roman"/>
          <w:color w:val="000000"/>
          <w:sz w:val="16"/>
          <w:szCs w:val="16"/>
        </w:rPr>
        <w:t>Java.</w:t>
      </w:r>
      <w:proofErr w:type="gramEnd"/>
    </w:p>
    <w:p w:rsidR="0033278C" w:rsidRPr="0033278C" w:rsidRDefault="0033278C" w:rsidP="0033278C">
      <w:pPr>
        <w:spacing w:before="100" w:beforeAutospacing="1" w:after="100" w:afterAutospacing="1" w:line="276" w:lineRule="atLeast"/>
        <w:ind w:left="240"/>
        <w:rPr>
          <w:rFonts w:ascii="Verdana" w:eastAsia="Times New Roman" w:hAnsi="Verdana" w:cs="Times New Roman"/>
          <w:color w:val="000000"/>
          <w:sz w:val="16"/>
          <w:szCs w:val="16"/>
        </w:rPr>
      </w:pPr>
      <w:r w:rsidRPr="0033278C">
        <w:rPr>
          <w:rFonts w:ascii="Verdana" w:eastAsia="Times New Roman" w:hAnsi="Verdana" w:cs="Times New Roman"/>
          <w:b/>
          <w:bCs/>
          <w:color w:val="000000"/>
          <w:sz w:val="16"/>
        </w:rPr>
        <w:t>Platform</w:t>
      </w:r>
      <w:r w:rsidRPr="0033278C">
        <w:rPr>
          <w:rFonts w:ascii="Verdana" w:eastAsia="Times New Roman" w:hAnsi="Verdana" w:cs="Times New Roman"/>
          <w:color w:val="000000"/>
          <w:sz w:val="16"/>
          <w:szCs w:val="16"/>
        </w:rPr>
        <w:t xml:space="preserve">: Any hardware or software environment in which a program </w:t>
      </w:r>
      <w:proofErr w:type="gramStart"/>
      <w:r w:rsidRPr="0033278C">
        <w:rPr>
          <w:rFonts w:ascii="Verdana" w:eastAsia="Times New Roman" w:hAnsi="Verdana" w:cs="Times New Roman"/>
          <w:color w:val="000000"/>
          <w:sz w:val="16"/>
          <w:szCs w:val="16"/>
        </w:rPr>
        <w:t>runs,</w:t>
      </w:r>
      <w:proofErr w:type="gramEnd"/>
      <w:r w:rsidRPr="0033278C">
        <w:rPr>
          <w:rFonts w:ascii="Verdana" w:eastAsia="Times New Roman" w:hAnsi="Verdana" w:cs="Times New Roman"/>
          <w:color w:val="000000"/>
          <w:sz w:val="16"/>
          <w:szCs w:val="16"/>
        </w:rPr>
        <w:t xml:space="preserve"> is known as a platform. Since Java has a runtime environment (JRE) and API, it is called a platform.</w:t>
      </w:r>
    </w:p>
    <w:p w:rsidR="0033278C" w:rsidRPr="0033278C" w:rsidRDefault="0033278C" w:rsidP="0033278C">
      <w:pPr>
        <w:spacing w:after="0" w:line="276" w:lineRule="atLeast"/>
        <w:ind w:left="240"/>
        <w:rPr>
          <w:rFonts w:ascii="Verdana" w:eastAsia="Times New Roman" w:hAnsi="Verdana" w:cs="Times New Roman"/>
          <w:color w:val="000000"/>
          <w:sz w:val="16"/>
          <w:szCs w:val="16"/>
        </w:rPr>
      </w:pPr>
      <w:r w:rsidRPr="0033278C">
        <w:rPr>
          <w:rFonts w:ascii="Verdana" w:eastAsia="Times New Roman" w:hAnsi="Verdana" w:cs="Times New Roman"/>
          <w:color w:val="000000"/>
          <w:sz w:val="16"/>
          <w:szCs w:val="16"/>
        </w:rPr>
        <w:pict>
          <v:rect id="_x0000_i1034" style="width:0;height:.6pt" o:hralign="center" o:hrstd="t" o:hrnoshade="t" o:hr="t" fillcolor="#d4d4d4" stroked="f"/>
        </w:pict>
      </w:r>
    </w:p>
    <w:p w:rsidR="0033278C" w:rsidRPr="0033278C" w:rsidRDefault="0033278C" w:rsidP="0033278C">
      <w:pPr>
        <w:spacing w:before="100" w:beforeAutospacing="1" w:after="100" w:afterAutospacing="1" w:line="312" w:lineRule="atLeast"/>
        <w:ind w:left="240"/>
        <w:outlineLvl w:val="1"/>
        <w:rPr>
          <w:rFonts w:ascii="Helvetica" w:eastAsia="Times New Roman" w:hAnsi="Helvetica" w:cs="Times New Roman"/>
          <w:color w:val="610B38"/>
          <w:sz w:val="30"/>
          <w:szCs w:val="30"/>
        </w:rPr>
      </w:pPr>
      <w:r w:rsidRPr="0033278C">
        <w:rPr>
          <w:rFonts w:ascii="Helvetica" w:eastAsia="Times New Roman" w:hAnsi="Helvetica" w:cs="Times New Roman"/>
          <w:color w:val="610B38"/>
          <w:sz w:val="30"/>
          <w:szCs w:val="30"/>
        </w:rPr>
        <w:t>Java Example</w:t>
      </w:r>
    </w:p>
    <w:p w:rsidR="0033278C" w:rsidRPr="0033278C" w:rsidRDefault="0033278C" w:rsidP="0033278C">
      <w:pPr>
        <w:spacing w:before="100" w:beforeAutospacing="1" w:after="100" w:afterAutospacing="1" w:line="276" w:lineRule="atLeast"/>
        <w:ind w:left="240"/>
        <w:rPr>
          <w:rFonts w:ascii="Verdana" w:eastAsia="Times New Roman" w:hAnsi="Verdana" w:cs="Times New Roman"/>
          <w:color w:val="000000"/>
          <w:sz w:val="16"/>
          <w:szCs w:val="16"/>
        </w:rPr>
      </w:pPr>
      <w:r w:rsidRPr="0033278C">
        <w:rPr>
          <w:rFonts w:ascii="Verdana" w:eastAsia="Times New Roman" w:hAnsi="Verdana" w:cs="Times New Roman"/>
          <w:color w:val="000000"/>
          <w:sz w:val="16"/>
          <w:szCs w:val="16"/>
        </w:rPr>
        <w:t>Let's have a quick look at Java programming example. A detailed description of Hello Java example is available in next page.</w:t>
      </w:r>
    </w:p>
    <w:p w:rsidR="0033278C" w:rsidRPr="0033278C" w:rsidRDefault="0033278C" w:rsidP="0033278C">
      <w:pPr>
        <w:numPr>
          <w:ilvl w:val="0"/>
          <w:numId w:val="18"/>
        </w:numPr>
        <w:spacing w:after="0" w:line="252" w:lineRule="atLeast"/>
        <w:ind w:left="240"/>
        <w:rPr>
          <w:rFonts w:ascii="Verdana" w:eastAsia="Times New Roman" w:hAnsi="Verdana" w:cs="Times New Roman"/>
          <w:color w:val="000000"/>
          <w:sz w:val="16"/>
          <w:szCs w:val="16"/>
        </w:rPr>
      </w:pPr>
      <w:r w:rsidRPr="0033278C">
        <w:rPr>
          <w:rFonts w:ascii="Verdana" w:eastAsia="Times New Roman" w:hAnsi="Verdana" w:cs="Times New Roman"/>
          <w:b/>
          <w:bCs/>
          <w:color w:val="006699"/>
          <w:sz w:val="16"/>
        </w:rPr>
        <w:t>class</w:t>
      </w:r>
      <w:r w:rsidRPr="0033278C">
        <w:rPr>
          <w:rFonts w:ascii="Verdana" w:eastAsia="Times New Roman" w:hAnsi="Verdana" w:cs="Times New Roman"/>
          <w:color w:val="000000"/>
          <w:sz w:val="16"/>
          <w:szCs w:val="16"/>
          <w:bdr w:val="none" w:sz="0" w:space="0" w:color="auto" w:frame="1"/>
        </w:rPr>
        <w:t> Simple{  </w:t>
      </w:r>
    </w:p>
    <w:p w:rsidR="0033278C" w:rsidRPr="0033278C" w:rsidRDefault="0033278C" w:rsidP="0033278C">
      <w:pPr>
        <w:numPr>
          <w:ilvl w:val="0"/>
          <w:numId w:val="18"/>
        </w:numPr>
        <w:spacing w:after="0" w:line="252" w:lineRule="atLeast"/>
        <w:ind w:left="240"/>
        <w:rPr>
          <w:rFonts w:ascii="Verdana" w:eastAsia="Times New Roman" w:hAnsi="Verdana" w:cs="Times New Roman"/>
          <w:color w:val="000000"/>
          <w:sz w:val="16"/>
          <w:szCs w:val="16"/>
        </w:rPr>
      </w:pPr>
      <w:r w:rsidRPr="0033278C">
        <w:rPr>
          <w:rFonts w:ascii="Verdana" w:eastAsia="Times New Roman" w:hAnsi="Verdana" w:cs="Times New Roman"/>
          <w:color w:val="000000"/>
          <w:sz w:val="16"/>
          <w:szCs w:val="16"/>
          <w:bdr w:val="none" w:sz="0" w:space="0" w:color="auto" w:frame="1"/>
        </w:rPr>
        <w:t>    </w:t>
      </w:r>
      <w:r w:rsidRPr="0033278C">
        <w:rPr>
          <w:rFonts w:ascii="Verdana" w:eastAsia="Times New Roman" w:hAnsi="Verdana" w:cs="Times New Roman"/>
          <w:b/>
          <w:bCs/>
          <w:color w:val="006699"/>
          <w:sz w:val="16"/>
        </w:rPr>
        <w:t>public</w:t>
      </w:r>
      <w:r w:rsidRPr="0033278C">
        <w:rPr>
          <w:rFonts w:ascii="Verdana" w:eastAsia="Times New Roman" w:hAnsi="Verdana" w:cs="Times New Roman"/>
          <w:color w:val="000000"/>
          <w:sz w:val="16"/>
          <w:szCs w:val="16"/>
          <w:bdr w:val="none" w:sz="0" w:space="0" w:color="auto" w:frame="1"/>
        </w:rPr>
        <w:t> </w:t>
      </w:r>
      <w:r w:rsidRPr="0033278C">
        <w:rPr>
          <w:rFonts w:ascii="Verdana" w:eastAsia="Times New Roman" w:hAnsi="Verdana" w:cs="Times New Roman"/>
          <w:b/>
          <w:bCs/>
          <w:color w:val="006699"/>
          <w:sz w:val="16"/>
        </w:rPr>
        <w:t>static</w:t>
      </w:r>
      <w:r w:rsidRPr="0033278C">
        <w:rPr>
          <w:rFonts w:ascii="Verdana" w:eastAsia="Times New Roman" w:hAnsi="Verdana" w:cs="Times New Roman"/>
          <w:color w:val="000000"/>
          <w:sz w:val="16"/>
          <w:szCs w:val="16"/>
          <w:bdr w:val="none" w:sz="0" w:space="0" w:color="auto" w:frame="1"/>
        </w:rPr>
        <w:t> </w:t>
      </w:r>
      <w:r w:rsidRPr="0033278C">
        <w:rPr>
          <w:rFonts w:ascii="Verdana" w:eastAsia="Times New Roman" w:hAnsi="Verdana" w:cs="Times New Roman"/>
          <w:b/>
          <w:bCs/>
          <w:color w:val="006699"/>
          <w:sz w:val="16"/>
        </w:rPr>
        <w:t>void</w:t>
      </w:r>
      <w:r w:rsidRPr="0033278C">
        <w:rPr>
          <w:rFonts w:ascii="Verdana" w:eastAsia="Times New Roman" w:hAnsi="Verdana" w:cs="Times New Roman"/>
          <w:color w:val="000000"/>
          <w:sz w:val="16"/>
          <w:szCs w:val="16"/>
          <w:bdr w:val="none" w:sz="0" w:space="0" w:color="auto" w:frame="1"/>
        </w:rPr>
        <w:t> main(String </w:t>
      </w:r>
      <w:proofErr w:type="spellStart"/>
      <w:r w:rsidRPr="0033278C">
        <w:rPr>
          <w:rFonts w:ascii="Verdana" w:eastAsia="Times New Roman" w:hAnsi="Verdana" w:cs="Times New Roman"/>
          <w:color w:val="000000"/>
          <w:sz w:val="16"/>
          <w:szCs w:val="16"/>
          <w:bdr w:val="none" w:sz="0" w:space="0" w:color="auto" w:frame="1"/>
        </w:rPr>
        <w:t>args</w:t>
      </w:r>
      <w:proofErr w:type="spellEnd"/>
      <w:r w:rsidRPr="0033278C">
        <w:rPr>
          <w:rFonts w:ascii="Verdana" w:eastAsia="Times New Roman" w:hAnsi="Verdana" w:cs="Times New Roman"/>
          <w:color w:val="000000"/>
          <w:sz w:val="16"/>
          <w:szCs w:val="16"/>
          <w:bdr w:val="none" w:sz="0" w:space="0" w:color="auto" w:frame="1"/>
        </w:rPr>
        <w:t>[]){  </w:t>
      </w:r>
    </w:p>
    <w:p w:rsidR="0033278C" w:rsidRPr="0033278C" w:rsidRDefault="0033278C" w:rsidP="0033278C">
      <w:pPr>
        <w:numPr>
          <w:ilvl w:val="0"/>
          <w:numId w:val="18"/>
        </w:numPr>
        <w:spacing w:after="0" w:line="252" w:lineRule="atLeast"/>
        <w:ind w:left="240"/>
        <w:rPr>
          <w:rFonts w:ascii="Verdana" w:eastAsia="Times New Roman" w:hAnsi="Verdana" w:cs="Times New Roman"/>
          <w:color w:val="000000"/>
          <w:sz w:val="16"/>
          <w:szCs w:val="16"/>
        </w:rPr>
      </w:pPr>
      <w:r w:rsidRPr="0033278C">
        <w:rPr>
          <w:rFonts w:ascii="Verdana" w:eastAsia="Times New Roman" w:hAnsi="Verdana" w:cs="Times New Roman"/>
          <w:color w:val="000000"/>
          <w:sz w:val="16"/>
          <w:szCs w:val="16"/>
          <w:bdr w:val="none" w:sz="0" w:space="0" w:color="auto" w:frame="1"/>
        </w:rPr>
        <w:t>     </w:t>
      </w:r>
      <w:proofErr w:type="spellStart"/>
      <w:r w:rsidRPr="0033278C">
        <w:rPr>
          <w:rFonts w:ascii="Verdana" w:eastAsia="Times New Roman" w:hAnsi="Verdana" w:cs="Times New Roman"/>
          <w:color w:val="000000"/>
          <w:sz w:val="16"/>
          <w:szCs w:val="16"/>
          <w:bdr w:val="none" w:sz="0" w:space="0" w:color="auto" w:frame="1"/>
        </w:rPr>
        <w:t>System.out.println</w:t>
      </w:r>
      <w:proofErr w:type="spellEnd"/>
      <w:r w:rsidRPr="0033278C">
        <w:rPr>
          <w:rFonts w:ascii="Verdana" w:eastAsia="Times New Roman" w:hAnsi="Verdana" w:cs="Times New Roman"/>
          <w:color w:val="000000"/>
          <w:sz w:val="16"/>
          <w:szCs w:val="16"/>
          <w:bdr w:val="none" w:sz="0" w:space="0" w:color="auto" w:frame="1"/>
        </w:rPr>
        <w:t>(</w:t>
      </w:r>
      <w:r w:rsidRPr="0033278C">
        <w:rPr>
          <w:rFonts w:ascii="Verdana" w:eastAsia="Times New Roman" w:hAnsi="Verdana" w:cs="Times New Roman"/>
          <w:color w:val="0000FF"/>
          <w:sz w:val="16"/>
        </w:rPr>
        <w:t>"Hello Java"</w:t>
      </w:r>
      <w:r w:rsidRPr="0033278C">
        <w:rPr>
          <w:rFonts w:ascii="Verdana" w:eastAsia="Times New Roman" w:hAnsi="Verdana" w:cs="Times New Roman"/>
          <w:color w:val="000000"/>
          <w:sz w:val="16"/>
          <w:szCs w:val="16"/>
          <w:bdr w:val="none" w:sz="0" w:space="0" w:color="auto" w:frame="1"/>
        </w:rPr>
        <w:t>);  </w:t>
      </w:r>
    </w:p>
    <w:p w:rsidR="0033278C" w:rsidRPr="0033278C" w:rsidRDefault="0033278C" w:rsidP="0033278C">
      <w:pPr>
        <w:numPr>
          <w:ilvl w:val="0"/>
          <w:numId w:val="18"/>
        </w:numPr>
        <w:spacing w:after="0" w:line="252" w:lineRule="atLeast"/>
        <w:ind w:left="240"/>
        <w:rPr>
          <w:rFonts w:ascii="Verdana" w:eastAsia="Times New Roman" w:hAnsi="Verdana" w:cs="Times New Roman"/>
          <w:color w:val="000000"/>
          <w:sz w:val="16"/>
          <w:szCs w:val="16"/>
        </w:rPr>
      </w:pPr>
      <w:r w:rsidRPr="0033278C">
        <w:rPr>
          <w:rFonts w:ascii="Verdana" w:eastAsia="Times New Roman" w:hAnsi="Verdana" w:cs="Times New Roman"/>
          <w:color w:val="000000"/>
          <w:sz w:val="16"/>
          <w:szCs w:val="16"/>
          <w:bdr w:val="none" w:sz="0" w:space="0" w:color="auto" w:frame="1"/>
        </w:rPr>
        <w:t>    }  </w:t>
      </w:r>
    </w:p>
    <w:p w:rsidR="0033278C" w:rsidRPr="0033278C" w:rsidRDefault="0033278C" w:rsidP="0033278C">
      <w:pPr>
        <w:numPr>
          <w:ilvl w:val="0"/>
          <w:numId w:val="18"/>
        </w:numPr>
        <w:spacing w:after="96" w:line="252" w:lineRule="atLeast"/>
        <w:ind w:left="240"/>
        <w:rPr>
          <w:rFonts w:ascii="Verdana" w:eastAsia="Times New Roman" w:hAnsi="Verdana" w:cs="Times New Roman"/>
          <w:color w:val="000000"/>
          <w:sz w:val="16"/>
          <w:szCs w:val="16"/>
        </w:rPr>
      </w:pPr>
      <w:r w:rsidRPr="0033278C">
        <w:rPr>
          <w:rFonts w:ascii="Verdana" w:eastAsia="Times New Roman" w:hAnsi="Verdana" w:cs="Times New Roman"/>
          <w:color w:val="000000"/>
          <w:sz w:val="16"/>
          <w:szCs w:val="16"/>
          <w:bdr w:val="none" w:sz="0" w:space="0" w:color="auto" w:frame="1"/>
        </w:rPr>
        <w:t>}  </w:t>
      </w:r>
    </w:p>
    <w:p w:rsidR="0033278C" w:rsidRPr="0033278C" w:rsidRDefault="0033278C" w:rsidP="0033278C">
      <w:pPr>
        <w:spacing w:after="0" w:line="276" w:lineRule="atLeast"/>
        <w:ind w:left="240"/>
        <w:rPr>
          <w:rFonts w:ascii="Verdana" w:eastAsia="Times New Roman" w:hAnsi="Verdana" w:cs="Times New Roman"/>
          <w:color w:val="000000"/>
          <w:sz w:val="16"/>
          <w:szCs w:val="16"/>
        </w:rPr>
      </w:pPr>
      <w:hyperlink r:id="rId12" w:tgtFrame="_blank" w:history="1">
        <w:r w:rsidRPr="0033278C">
          <w:rPr>
            <w:rFonts w:ascii="Verdana" w:eastAsia="Times New Roman" w:hAnsi="Verdana" w:cs="Times New Roman"/>
            <w:b/>
            <w:bCs/>
            <w:color w:val="FFFFFF"/>
            <w:sz w:val="16"/>
            <w:u w:val="single"/>
          </w:rPr>
          <w:t>Test it Now</w:t>
        </w:r>
      </w:hyperlink>
    </w:p>
    <w:p w:rsidR="0033278C" w:rsidRPr="0033278C" w:rsidRDefault="0033278C" w:rsidP="0033278C">
      <w:pPr>
        <w:spacing w:after="0" w:line="276" w:lineRule="atLeast"/>
        <w:ind w:left="240"/>
        <w:rPr>
          <w:rFonts w:ascii="Verdana" w:eastAsia="Times New Roman" w:hAnsi="Verdana" w:cs="Times New Roman"/>
          <w:color w:val="000000"/>
          <w:sz w:val="16"/>
          <w:szCs w:val="16"/>
        </w:rPr>
      </w:pPr>
      <w:r w:rsidRPr="0033278C">
        <w:rPr>
          <w:rFonts w:ascii="Verdana" w:eastAsia="Times New Roman" w:hAnsi="Verdana" w:cs="Times New Roman"/>
          <w:color w:val="000000"/>
          <w:sz w:val="16"/>
          <w:szCs w:val="16"/>
        </w:rPr>
        <w:pict>
          <v:rect id="_x0000_i1035" style="width:0;height:.6pt" o:hralign="center" o:hrstd="t" o:hrnoshade="t" o:hr="t" fillcolor="#d4d4d4" stroked="f"/>
        </w:pict>
      </w:r>
    </w:p>
    <w:p w:rsidR="0033278C" w:rsidRPr="0033278C" w:rsidRDefault="0033278C" w:rsidP="0033278C">
      <w:pPr>
        <w:spacing w:before="100" w:beforeAutospacing="1" w:after="100" w:afterAutospacing="1" w:line="312" w:lineRule="atLeast"/>
        <w:ind w:left="240"/>
        <w:outlineLvl w:val="1"/>
        <w:rPr>
          <w:ins w:id="0" w:author="Unknown"/>
          <w:rFonts w:ascii="Helvetica" w:eastAsia="Times New Roman" w:hAnsi="Helvetica" w:cs="Times New Roman"/>
          <w:color w:val="610B38"/>
          <w:sz w:val="30"/>
          <w:szCs w:val="30"/>
        </w:rPr>
      </w:pPr>
      <w:ins w:id="1" w:author="Unknown">
        <w:r w:rsidRPr="0033278C">
          <w:rPr>
            <w:rFonts w:ascii="Helvetica" w:eastAsia="Times New Roman" w:hAnsi="Helvetica" w:cs="Times New Roman"/>
            <w:color w:val="610B38"/>
            <w:sz w:val="30"/>
            <w:szCs w:val="30"/>
          </w:rPr>
          <w:t>Application</w:t>
        </w:r>
      </w:ins>
    </w:p>
    <w:p w:rsidR="0033278C" w:rsidRPr="0033278C" w:rsidRDefault="0033278C" w:rsidP="0033278C">
      <w:pPr>
        <w:spacing w:before="100" w:beforeAutospacing="1" w:after="100" w:afterAutospacing="1" w:line="276" w:lineRule="atLeast"/>
        <w:ind w:left="240"/>
        <w:rPr>
          <w:ins w:id="2" w:author="Unknown"/>
          <w:rFonts w:ascii="Verdana" w:eastAsia="Times New Roman" w:hAnsi="Verdana" w:cs="Times New Roman"/>
          <w:color w:val="000000"/>
          <w:sz w:val="16"/>
          <w:szCs w:val="16"/>
        </w:rPr>
      </w:pPr>
      <w:ins w:id="3" w:author="Unknown">
        <w:r w:rsidRPr="0033278C">
          <w:rPr>
            <w:rFonts w:ascii="Verdana" w:eastAsia="Times New Roman" w:hAnsi="Verdana" w:cs="Times New Roman"/>
            <w:color w:val="000000"/>
            <w:sz w:val="16"/>
            <w:szCs w:val="16"/>
          </w:rPr>
          <w:t>According to Sun, 3 billion devices run Java. There are many devices where Java is currently used. Some of them are as follows:</w:t>
        </w:r>
      </w:ins>
    </w:p>
    <w:p w:rsidR="0033278C" w:rsidRPr="0033278C" w:rsidRDefault="0033278C" w:rsidP="0033278C">
      <w:pPr>
        <w:numPr>
          <w:ilvl w:val="0"/>
          <w:numId w:val="19"/>
        </w:numPr>
        <w:spacing w:before="48" w:after="100" w:afterAutospacing="1" w:line="252" w:lineRule="atLeast"/>
        <w:ind w:left="960"/>
        <w:rPr>
          <w:ins w:id="4" w:author="Unknown"/>
          <w:rFonts w:ascii="Verdana" w:eastAsia="Times New Roman" w:hAnsi="Verdana" w:cs="Times New Roman"/>
          <w:color w:val="000000"/>
          <w:sz w:val="16"/>
          <w:szCs w:val="16"/>
        </w:rPr>
      </w:pPr>
      <w:ins w:id="5" w:author="Unknown">
        <w:r w:rsidRPr="0033278C">
          <w:rPr>
            <w:rFonts w:ascii="Verdana" w:eastAsia="Times New Roman" w:hAnsi="Verdana" w:cs="Times New Roman"/>
            <w:color w:val="000000"/>
            <w:sz w:val="16"/>
            <w:szCs w:val="16"/>
          </w:rPr>
          <w:t>Desktop Applications such as acrobat reader, media player, antivirus, etc.</w:t>
        </w:r>
      </w:ins>
    </w:p>
    <w:p w:rsidR="0033278C" w:rsidRPr="0033278C" w:rsidRDefault="0033278C" w:rsidP="0033278C">
      <w:pPr>
        <w:numPr>
          <w:ilvl w:val="0"/>
          <w:numId w:val="19"/>
        </w:numPr>
        <w:spacing w:before="48" w:after="100" w:afterAutospacing="1" w:line="252" w:lineRule="atLeast"/>
        <w:ind w:left="960"/>
        <w:rPr>
          <w:ins w:id="6" w:author="Unknown"/>
          <w:rFonts w:ascii="Verdana" w:eastAsia="Times New Roman" w:hAnsi="Verdana" w:cs="Times New Roman"/>
          <w:color w:val="000000"/>
          <w:sz w:val="16"/>
          <w:szCs w:val="16"/>
        </w:rPr>
      </w:pPr>
      <w:ins w:id="7" w:author="Unknown">
        <w:r w:rsidRPr="0033278C">
          <w:rPr>
            <w:rFonts w:ascii="Verdana" w:eastAsia="Times New Roman" w:hAnsi="Verdana" w:cs="Times New Roman"/>
            <w:color w:val="000000"/>
            <w:sz w:val="16"/>
            <w:szCs w:val="16"/>
          </w:rPr>
          <w:t>Web Applications such as irctc.co.in, javatpoint.com, etc.</w:t>
        </w:r>
      </w:ins>
    </w:p>
    <w:p w:rsidR="0033278C" w:rsidRPr="0033278C" w:rsidRDefault="0033278C" w:rsidP="0033278C">
      <w:pPr>
        <w:numPr>
          <w:ilvl w:val="0"/>
          <w:numId w:val="19"/>
        </w:numPr>
        <w:spacing w:before="48" w:after="100" w:afterAutospacing="1" w:line="252" w:lineRule="atLeast"/>
        <w:ind w:left="960"/>
        <w:rPr>
          <w:ins w:id="8" w:author="Unknown"/>
          <w:rFonts w:ascii="Verdana" w:eastAsia="Times New Roman" w:hAnsi="Verdana" w:cs="Times New Roman"/>
          <w:color w:val="000000"/>
          <w:sz w:val="16"/>
          <w:szCs w:val="16"/>
        </w:rPr>
      </w:pPr>
      <w:ins w:id="9" w:author="Unknown">
        <w:r w:rsidRPr="0033278C">
          <w:rPr>
            <w:rFonts w:ascii="Verdana" w:eastAsia="Times New Roman" w:hAnsi="Verdana" w:cs="Times New Roman"/>
            <w:color w:val="000000"/>
            <w:sz w:val="16"/>
            <w:szCs w:val="16"/>
          </w:rPr>
          <w:t>Enterprise Applications such as banking applications.</w:t>
        </w:r>
      </w:ins>
    </w:p>
    <w:p w:rsidR="0033278C" w:rsidRPr="0033278C" w:rsidRDefault="0033278C" w:rsidP="0033278C">
      <w:pPr>
        <w:numPr>
          <w:ilvl w:val="0"/>
          <w:numId w:val="19"/>
        </w:numPr>
        <w:spacing w:before="48" w:after="100" w:afterAutospacing="1" w:line="252" w:lineRule="atLeast"/>
        <w:ind w:left="960"/>
        <w:rPr>
          <w:ins w:id="10" w:author="Unknown"/>
          <w:rFonts w:ascii="Verdana" w:eastAsia="Times New Roman" w:hAnsi="Verdana" w:cs="Times New Roman"/>
          <w:color w:val="000000"/>
          <w:sz w:val="16"/>
          <w:szCs w:val="16"/>
        </w:rPr>
      </w:pPr>
      <w:ins w:id="11" w:author="Unknown">
        <w:r w:rsidRPr="0033278C">
          <w:rPr>
            <w:rFonts w:ascii="Verdana" w:eastAsia="Times New Roman" w:hAnsi="Verdana" w:cs="Times New Roman"/>
            <w:color w:val="000000"/>
            <w:sz w:val="16"/>
            <w:szCs w:val="16"/>
          </w:rPr>
          <w:t>Mobile</w:t>
        </w:r>
      </w:ins>
    </w:p>
    <w:p w:rsidR="0033278C" w:rsidRPr="0033278C" w:rsidRDefault="0033278C" w:rsidP="0033278C">
      <w:pPr>
        <w:numPr>
          <w:ilvl w:val="0"/>
          <w:numId w:val="19"/>
        </w:numPr>
        <w:spacing w:before="48" w:after="100" w:afterAutospacing="1" w:line="252" w:lineRule="atLeast"/>
        <w:ind w:left="960"/>
        <w:rPr>
          <w:ins w:id="12" w:author="Unknown"/>
          <w:rFonts w:ascii="Verdana" w:eastAsia="Times New Roman" w:hAnsi="Verdana" w:cs="Times New Roman"/>
          <w:color w:val="000000"/>
          <w:sz w:val="16"/>
          <w:szCs w:val="16"/>
        </w:rPr>
      </w:pPr>
      <w:ins w:id="13" w:author="Unknown">
        <w:r w:rsidRPr="0033278C">
          <w:rPr>
            <w:rFonts w:ascii="Verdana" w:eastAsia="Times New Roman" w:hAnsi="Verdana" w:cs="Times New Roman"/>
            <w:color w:val="000000"/>
            <w:sz w:val="16"/>
            <w:szCs w:val="16"/>
          </w:rPr>
          <w:t>Embedded System</w:t>
        </w:r>
      </w:ins>
    </w:p>
    <w:p w:rsidR="0033278C" w:rsidRPr="0033278C" w:rsidRDefault="0033278C" w:rsidP="0033278C">
      <w:pPr>
        <w:numPr>
          <w:ilvl w:val="0"/>
          <w:numId w:val="19"/>
        </w:numPr>
        <w:spacing w:before="48" w:after="100" w:afterAutospacing="1" w:line="252" w:lineRule="atLeast"/>
        <w:ind w:left="960"/>
        <w:rPr>
          <w:ins w:id="14" w:author="Unknown"/>
          <w:rFonts w:ascii="Verdana" w:eastAsia="Times New Roman" w:hAnsi="Verdana" w:cs="Times New Roman"/>
          <w:color w:val="000000"/>
          <w:sz w:val="16"/>
          <w:szCs w:val="16"/>
        </w:rPr>
      </w:pPr>
      <w:ins w:id="15" w:author="Unknown">
        <w:r w:rsidRPr="0033278C">
          <w:rPr>
            <w:rFonts w:ascii="Verdana" w:eastAsia="Times New Roman" w:hAnsi="Verdana" w:cs="Times New Roman"/>
            <w:color w:val="000000"/>
            <w:sz w:val="16"/>
            <w:szCs w:val="16"/>
          </w:rPr>
          <w:t>Smart Card</w:t>
        </w:r>
      </w:ins>
    </w:p>
    <w:p w:rsidR="0033278C" w:rsidRPr="0033278C" w:rsidRDefault="0033278C" w:rsidP="0033278C">
      <w:pPr>
        <w:numPr>
          <w:ilvl w:val="0"/>
          <w:numId w:val="19"/>
        </w:numPr>
        <w:spacing w:before="48" w:after="100" w:afterAutospacing="1" w:line="252" w:lineRule="atLeast"/>
        <w:ind w:left="960"/>
        <w:rPr>
          <w:ins w:id="16" w:author="Unknown"/>
          <w:rFonts w:ascii="Verdana" w:eastAsia="Times New Roman" w:hAnsi="Verdana" w:cs="Times New Roman"/>
          <w:color w:val="000000"/>
          <w:sz w:val="16"/>
          <w:szCs w:val="16"/>
        </w:rPr>
      </w:pPr>
      <w:ins w:id="17" w:author="Unknown">
        <w:r w:rsidRPr="0033278C">
          <w:rPr>
            <w:rFonts w:ascii="Verdana" w:eastAsia="Times New Roman" w:hAnsi="Verdana" w:cs="Times New Roman"/>
            <w:color w:val="000000"/>
            <w:sz w:val="16"/>
            <w:szCs w:val="16"/>
          </w:rPr>
          <w:t>Robotics</w:t>
        </w:r>
      </w:ins>
    </w:p>
    <w:p w:rsidR="0033278C" w:rsidRPr="0033278C" w:rsidRDefault="0033278C" w:rsidP="0033278C">
      <w:pPr>
        <w:numPr>
          <w:ilvl w:val="0"/>
          <w:numId w:val="19"/>
        </w:numPr>
        <w:spacing w:before="48" w:after="100" w:afterAutospacing="1" w:line="252" w:lineRule="atLeast"/>
        <w:ind w:left="960"/>
        <w:rPr>
          <w:ins w:id="18" w:author="Unknown"/>
          <w:rFonts w:ascii="Verdana" w:eastAsia="Times New Roman" w:hAnsi="Verdana" w:cs="Times New Roman"/>
          <w:color w:val="000000"/>
          <w:sz w:val="16"/>
          <w:szCs w:val="16"/>
        </w:rPr>
      </w:pPr>
      <w:ins w:id="19" w:author="Unknown">
        <w:r w:rsidRPr="0033278C">
          <w:rPr>
            <w:rFonts w:ascii="Verdana" w:eastAsia="Times New Roman" w:hAnsi="Verdana" w:cs="Times New Roman"/>
            <w:color w:val="000000"/>
            <w:sz w:val="16"/>
            <w:szCs w:val="16"/>
          </w:rPr>
          <w:t>Games, etc.</w:t>
        </w:r>
      </w:ins>
    </w:p>
    <w:p w:rsidR="00F639C7" w:rsidRDefault="00F639C7" w:rsidP="00F639C7">
      <w:pPr>
        <w:spacing w:after="0" w:line="276" w:lineRule="atLeast"/>
        <w:ind w:left="240"/>
        <w:rPr>
          <w:rFonts w:ascii="Verdana" w:eastAsia="Times New Roman" w:hAnsi="Verdana" w:cs="Times New Roman"/>
          <w:color w:val="000000"/>
          <w:sz w:val="16"/>
          <w:szCs w:val="16"/>
        </w:rPr>
      </w:pPr>
    </w:p>
    <w:p w:rsidR="00F639C7" w:rsidRDefault="00F639C7" w:rsidP="00F639C7">
      <w:pPr>
        <w:spacing w:after="0" w:line="276" w:lineRule="atLeast"/>
        <w:ind w:left="240"/>
        <w:rPr>
          <w:rFonts w:ascii="Verdana" w:eastAsia="Times New Roman" w:hAnsi="Verdana" w:cs="Times New Roman"/>
          <w:color w:val="000000"/>
          <w:sz w:val="16"/>
          <w:szCs w:val="16"/>
        </w:rPr>
      </w:pPr>
    </w:p>
    <w:p w:rsidR="00F639C7" w:rsidRDefault="00F639C7" w:rsidP="00F639C7">
      <w:pPr>
        <w:spacing w:after="0" w:line="276" w:lineRule="atLeast"/>
        <w:ind w:left="240"/>
        <w:rPr>
          <w:rFonts w:ascii="Verdana" w:eastAsia="Times New Roman" w:hAnsi="Verdana" w:cs="Times New Roman"/>
          <w:color w:val="000000"/>
          <w:sz w:val="16"/>
          <w:szCs w:val="16"/>
        </w:rPr>
      </w:pPr>
    </w:p>
    <w:p w:rsidR="00470D4F" w:rsidRPr="00470D4F" w:rsidRDefault="00470D4F" w:rsidP="00470D4F">
      <w:pPr>
        <w:spacing w:before="60" w:after="100" w:afterAutospacing="1" w:line="312" w:lineRule="atLeast"/>
        <w:ind w:left="240"/>
        <w:outlineLvl w:val="0"/>
        <w:rPr>
          <w:rFonts w:ascii="Helvetica" w:eastAsia="Times New Roman" w:hAnsi="Helvetica" w:cs="Times New Roman"/>
          <w:color w:val="610B38"/>
          <w:kern w:val="36"/>
          <w:sz w:val="35"/>
          <w:szCs w:val="35"/>
        </w:rPr>
      </w:pPr>
      <w:r w:rsidRPr="00470D4F">
        <w:rPr>
          <w:rFonts w:ascii="Helvetica" w:eastAsia="Times New Roman" w:hAnsi="Helvetica" w:cs="Times New Roman"/>
          <w:color w:val="610B38"/>
          <w:kern w:val="36"/>
          <w:sz w:val="35"/>
          <w:szCs w:val="35"/>
        </w:rPr>
        <w:t>Java static keyword</w:t>
      </w:r>
    </w:p>
    <w:p w:rsidR="00470D4F" w:rsidRPr="00470D4F" w:rsidRDefault="00470D4F" w:rsidP="00470D4F">
      <w:pPr>
        <w:numPr>
          <w:ilvl w:val="0"/>
          <w:numId w:val="1"/>
        </w:numPr>
        <w:shd w:val="clear" w:color="auto" w:fill="FFFFFF"/>
        <w:spacing w:before="48" w:after="100" w:afterAutospacing="1" w:line="252" w:lineRule="atLeast"/>
        <w:ind w:left="1080"/>
        <w:rPr>
          <w:rFonts w:ascii="Verdana" w:eastAsia="Times New Roman" w:hAnsi="Verdana" w:cs="Times New Roman"/>
          <w:color w:val="000000"/>
          <w:sz w:val="16"/>
          <w:szCs w:val="16"/>
        </w:rPr>
      </w:pPr>
      <w:hyperlink r:id="rId13" w:anchor="staticv" w:history="1">
        <w:r w:rsidRPr="00470D4F">
          <w:rPr>
            <w:rFonts w:ascii="Times New Roman" w:eastAsia="Times New Roman" w:hAnsi="Times New Roman" w:cs="Times New Roman"/>
            <w:color w:val="008000"/>
            <w:sz w:val="18"/>
            <w:u w:val="single"/>
          </w:rPr>
          <w:t>Static variable</w:t>
        </w:r>
      </w:hyperlink>
    </w:p>
    <w:p w:rsidR="00470D4F" w:rsidRPr="00470D4F" w:rsidRDefault="00470D4F" w:rsidP="00470D4F">
      <w:pPr>
        <w:numPr>
          <w:ilvl w:val="0"/>
          <w:numId w:val="1"/>
        </w:numPr>
        <w:shd w:val="clear" w:color="auto" w:fill="FFFFFF"/>
        <w:spacing w:before="48" w:after="100" w:afterAutospacing="1" w:line="252" w:lineRule="atLeast"/>
        <w:ind w:left="1080"/>
        <w:rPr>
          <w:rFonts w:ascii="Verdana" w:eastAsia="Times New Roman" w:hAnsi="Verdana" w:cs="Times New Roman"/>
          <w:color w:val="000000"/>
          <w:sz w:val="16"/>
          <w:szCs w:val="16"/>
        </w:rPr>
      </w:pPr>
      <w:hyperlink r:id="rId14" w:anchor="staticvcounter1" w:history="1">
        <w:r w:rsidRPr="00470D4F">
          <w:rPr>
            <w:rFonts w:ascii="Times New Roman" w:eastAsia="Times New Roman" w:hAnsi="Times New Roman" w:cs="Times New Roman"/>
            <w:color w:val="008000"/>
            <w:sz w:val="18"/>
            <w:u w:val="single"/>
          </w:rPr>
          <w:t>Program of the counter without static variable</w:t>
        </w:r>
      </w:hyperlink>
    </w:p>
    <w:p w:rsidR="00470D4F" w:rsidRPr="00470D4F" w:rsidRDefault="00470D4F" w:rsidP="00470D4F">
      <w:pPr>
        <w:numPr>
          <w:ilvl w:val="0"/>
          <w:numId w:val="1"/>
        </w:numPr>
        <w:shd w:val="clear" w:color="auto" w:fill="FFFFFF"/>
        <w:spacing w:before="48" w:after="100" w:afterAutospacing="1" w:line="252" w:lineRule="atLeast"/>
        <w:ind w:left="1080"/>
        <w:rPr>
          <w:rFonts w:ascii="Verdana" w:eastAsia="Times New Roman" w:hAnsi="Verdana" w:cs="Times New Roman"/>
          <w:color w:val="000000"/>
          <w:sz w:val="16"/>
          <w:szCs w:val="16"/>
        </w:rPr>
      </w:pPr>
      <w:hyperlink r:id="rId15" w:anchor="staticvcounter2" w:history="1">
        <w:r w:rsidRPr="00470D4F">
          <w:rPr>
            <w:rFonts w:ascii="Times New Roman" w:eastAsia="Times New Roman" w:hAnsi="Times New Roman" w:cs="Times New Roman"/>
            <w:color w:val="008000"/>
            <w:sz w:val="18"/>
            <w:u w:val="single"/>
          </w:rPr>
          <w:t>Program of the counter with static variable</w:t>
        </w:r>
      </w:hyperlink>
    </w:p>
    <w:p w:rsidR="00470D4F" w:rsidRPr="00470D4F" w:rsidRDefault="00470D4F" w:rsidP="00470D4F">
      <w:pPr>
        <w:numPr>
          <w:ilvl w:val="0"/>
          <w:numId w:val="1"/>
        </w:numPr>
        <w:shd w:val="clear" w:color="auto" w:fill="FFFFFF"/>
        <w:spacing w:before="48" w:after="100" w:afterAutospacing="1" w:line="252" w:lineRule="atLeast"/>
        <w:ind w:left="1080"/>
        <w:rPr>
          <w:rFonts w:ascii="Verdana" w:eastAsia="Times New Roman" w:hAnsi="Verdana" w:cs="Times New Roman"/>
          <w:color w:val="000000"/>
          <w:sz w:val="16"/>
          <w:szCs w:val="16"/>
        </w:rPr>
      </w:pPr>
      <w:hyperlink r:id="rId16" w:anchor="staticm" w:history="1">
        <w:r w:rsidRPr="00470D4F">
          <w:rPr>
            <w:rFonts w:ascii="Times New Roman" w:eastAsia="Times New Roman" w:hAnsi="Times New Roman" w:cs="Times New Roman"/>
            <w:color w:val="008000"/>
            <w:sz w:val="18"/>
            <w:u w:val="single"/>
          </w:rPr>
          <w:t>Static method</w:t>
        </w:r>
      </w:hyperlink>
    </w:p>
    <w:p w:rsidR="00470D4F" w:rsidRPr="00470D4F" w:rsidRDefault="00470D4F" w:rsidP="00470D4F">
      <w:pPr>
        <w:numPr>
          <w:ilvl w:val="0"/>
          <w:numId w:val="1"/>
        </w:numPr>
        <w:shd w:val="clear" w:color="auto" w:fill="FFFFFF"/>
        <w:spacing w:before="48" w:after="100" w:afterAutospacing="1" w:line="252" w:lineRule="atLeast"/>
        <w:ind w:left="1080"/>
        <w:rPr>
          <w:rFonts w:ascii="Verdana" w:eastAsia="Times New Roman" w:hAnsi="Verdana" w:cs="Times New Roman"/>
          <w:color w:val="000000"/>
          <w:sz w:val="16"/>
          <w:szCs w:val="16"/>
        </w:rPr>
      </w:pPr>
      <w:hyperlink r:id="rId17" w:anchor="staticmr" w:history="1">
        <w:r w:rsidRPr="00470D4F">
          <w:rPr>
            <w:rFonts w:ascii="Times New Roman" w:eastAsia="Times New Roman" w:hAnsi="Times New Roman" w:cs="Times New Roman"/>
            <w:color w:val="008000"/>
            <w:sz w:val="18"/>
            <w:u w:val="single"/>
          </w:rPr>
          <w:t>Restrictions for the static method</w:t>
        </w:r>
      </w:hyperlink>
    </w:p>
    <w:p w:rsidR="00470D4F" w:rsidRPr="00470D4F" w:rsidRDefault="00470D4F" w:rsidP="00470D4F">
      <w:pPr>
        <w:numPr>
          <w:ilvl w:val="0"/>
          <w:numId w:val="1"/>
        </w:numPr>
        <w:shd w:val="clear" w:color="auto" w:fill="FFFFFF"/>
        <w:spacing w:before="48" w:after="100" w:afterAutospacing="1" w:line="252" w:lineRule="atLeast"/>
        <w:ind w:left="1080"/>
        <w:rPr>
          <w:rFonts w:ascii="Verdana" w:eastAsia="Times New Roman" w:hAnsi="Verdana" w:cs="Times New Roman"/>
          <w:color w:val="000000"/>
          <w:sz w:val="16"/>
          <w:szCs w:val="16"/>
        </w:rPr>
      </w:pPr>
      <w:hyperlink r:id="rId18" w:anchor="staticwhymain" w:history="1">
        <w:r w:rsidRPr="00470D4F">
          <w:rPr>
            <w:rFonts w:ascii="Times New Roman" w:eastAsia="Times New Roman" w:hAnsi="Times New Roman" w:cs="Times New Roman"/>
            <w:color w:val="008000"/>
            <w:sz w:val="18"/>
            <w:u w:val="single"/>
          </w:rPr>
          <w:t>Why is the main method static?</w:t>
        </w:r>
      </w:hyperlink>
    </w:p>
    <w:p w:rsidR="00470D4F" w:rsidRPr="00470D4F" w:rsidRDefault="00470D4F" w:rsidP="00470D4F">
      <w:pPr>
        <w:numPr>
          <w:ilvl w:val="0"/>
          <w:numId w:val="1"/>
        </w:numPr>
        <w:shd w:val="clear" w:color="auto" w:fill="FFFFFF"/>
        <w:spacing w:before="48" w:after="100" w:afterAutospacing="1" w:line="252" w:lineRule="atLeast"/>
        <w:ind w:left="1080"/>
        <w:rPr>
          <w:rFonts w:ascii="Verdana" w:eastAsia="Times New Roman" w:hAnsi="Verdana" w:cs="Times New Roman"/>
          <w:color w:val="000000"/>
          <w:sz w:val="16"/>
          <w:szCs w:val="16"/>
        </w:rPr>
      </w:pPr>
      <w:hyperlink r:id="rId19" w:anchor="staticblock" w:history="1">
        <w:r w:rsidRPr="00470D4F">
          <w:rPr>
            <w:rFonts w:ascii="Times New Roman" w:eastAsia="Times New Roman" w:hAnsi="Times New Roman" w:cs="Times New Roman"/>
            <w:color w:val="008000"/>
            <w:sz w:val="18"/>
            <w:u w:val="single"/>
          </w:rPr>
          <w:t>Static block</w:t>
        </w:r>
      </w:hyperlink>
    </w:p>
    <w:p w:rsidR="00470D4F" w:rsidRPr="00470D4F" w:rsidRDefault="00470D4F" w:rsidP="00470D4F">
      <w:pPr>
        <w:numPr>
          <w:ilvl w:val="0"/>
          <w:numId w:val="1"/>
        </w:numPr>
        <w:shd w:val="clear" w:color="auto" w:fill="FFFFFF"/>
        <w:spacing w:before="48" w:after="100" w:afterAutospacing="1" w:line="252" w:lineRule="atLeast"/>
        <w:ind w:left="1080"/>
        <w:rPr>
          <w:rFonts w:ascii="Verdana" w:eastAsia="Times New Roman" w:hAnsi="Verdana" w:cs="Times New Roman"/>
          <w:color w:val="000000"/>
          <w:sz w:val="16"/>
          <w:szCs w:val="16"/>
        </w:rPr>
      </w:pPr>
      <w:hyperlink r:id="rId20" w:anchor="staticwithoutmain" w:history="1">
        <w:r w:rsidRPr="00470D4F">
          <w:rPr>
            <w:rFonts w:ascii="Times New Roman" w:eastAsia="Times New Roman" w:hAnsi="Times New Roman" w:cs="Times New Roman"/>
            <w:color w:val="008000"/>
            <w:sz w:val="18"/>
            <w:u w:val="single"/>
          </w:rPr>
          <w:t>Can we execute a program without main method?</w:t>
        </w:r>
      </w:hyperlink>
    </w:p>
    <w:p w:rsidR="00470D4F" w:rsidRPr="00470D4F" w:rsidRDefault="00470D4F" w:rsidP="00470D4F">
      <w:pPr>
        <w:spacing w:before="100" w:beforeAutospacing="1" w:after="100" w:afterAutospacing="1" w:line="276"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rPr>
        <w:t>The </w:t>
      </w:r>
      <w:r w:rsidRPr="00470D4F">
        <w:rPr>
          <w:rFonts w:ascii="Verdana" w:eastAsia="Times New Roman" w:hAnsi="Verdana" w:cs="Times New Roman"/>
          <w:b/>
          <w:bCs/>
          <w:color w:val="000000"/>
          <w:sz w:val="16"/>
        </w:rPr>
        <w:t>static keyword</w:t>
      </w:r>
      <w:r w:rsidRPr="00470D4F">
        <w:rPr>
          <w:rFonts w:ascii="Verdana" w:eastAsia="Times New Roman" w:hAnsi="Verdana" w:cs="Times New Roman"/>
          <w:color w:val="000000"/>
          <w:sz w:val="16"/>
          <w:szCs w:val="16"/>
        </w:rPr>
        <w:t> in </w:t>
      </w:r>
      <w:hyperlink r:id="rId21" w:history="1">
        <w:r w:rsidRPr="00470D4F">
          <w:rPr>
            <w:rFonts w:ascii="Verdana" w:eastAsia="Times New Roman" w:hAnsi="Verdana" w:cs="Times New Roman"/>
            <w:color w:val="008000"/>
            <w:sz w:val="16"/>
            <w:u w:val="single"/>
          </w:rPr>
          <w:t>Java</w:t>
        </w:r>
      </w:hyperlink>
      <w:r w:rsidRPr="00470D4F">
        <w:rPr>
          <w:rFonts w:ascii="Verdana" w:eastAsia="Times New Roman" w:hAnsi="Verdana" w:cs="Times New Roman"/>
          <w:color w:val="000000"/>
          <w:sz w:val="16"/>
          <w:szCs w:val="16"/>
        </w:rPr>
        <w:t> is used for memory management mainly. We can apply static keyword with </w:t>
      </w:r>
      <w:hyperlink r:id="rId22" w:history="1">
        <w:r w:rsidRPr="00470D4F">
          <w:rPr>
            <w:rFonts w:ascii="Verdana" w:eastAsia="Times New Roman" w:hAnsi="Verdana" w:cs="Times New Roman"/>
            <w:color w:val="008000"/>
            <w:sz w:val="16"/>
            <w:u w:val="single"/>
          </w:rPr>
          <w:t>variables</w:t>
        </w:r>
      </w:hyperlink>
      <w:r w:rsidRPr="00470D4F">
        <w:rPr>
          <w:rFonts w:ascii="Verdana" w:eastAsia="Times New Roman" w:hAnsi="Verdana" w:cs="Times New Roman"/>
          <w:color w:val="000000"/>
          <w:sz w:val="16"/>
          <w:szCs w:val="16"/>
        </w:rPr>
        <w:t>, methods, blocks and </w:t>
      </w:r>
      <w:hyperlink r:id="rId23" w:history="1">
        <w:r w:rsidRPr="00470D4F">
          <w:rPr>
            <w:rFonts w:ascii="Verdana" w:eastAsia="Times New Roman" w:hAnsi="Verdana" w:cs="Times New Roman"/>
            <w:color w:val="008000"/>
            <w:sz w:val="16"/>
            <w:u w:val="single"/>
          </w:rPr>
          <w:t>nested classes</w:t>
        </w:r>
      </w:hyperlink>
      <w:r w:rsidRPr="00470D4F">
        <w:rPr>
          <w:rFonts w:ascii="Verdana" w:eastAsia="Times New Roman" w:hAnsi="Verdana" w:cs="Times New Roman"/>
          <w:color w:val="000000"/>
          <w:sz w:val="16"/>
          <w:szCs w:val="16"/>
        </w:rPr>
        <w:t>. The static keyword belongs to the class than an instance of the class.</w:t>
      </w:r>
    </w:p>
    <w:p w:rsidR="00470D4F" w:rsidRPr="00470D4F" w:rsidRDefault="00470D4F" w:rsidP="00470D4F">
      <w:pPr>
        <w:spacing w:before="100" w:beforeAutospacing="1" w:after="100" w:afterAutospacing="1" w:line="276"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rPr>
        <w:t>The static can be:</w:t>
      </w:r>
    </w:p>
    <w:p w:rsidR="00470D4F" w:rsidRPr="00470D4F" w:rsidRDefault="00470D4F" w:rsidP="00470D4F">
      <w:pPr>
        <w:numPr>
          <w:ilvl w:val="0"/>
          <w:numId w:val="2"/>
        </w:numPr>
        <w:spacing w:before="48" w:after="100" w:afterAutospacing="1" w:line="252" w:lineRule="atLeast"/>
        <w:ind w:left="96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rPr>
        <w:t>Variable (also known as a class variable)</w:t>
      </w:r>
    </w:p>
    <w:p w:rsidR="00470D4F" w:rsidRPr="00470D4F" w:rsidRDefault="00470D4F" w:rsidP="00470D4F">
      <w:pPr>
        <w:numPr>
          <w:ilvl w:val="0"/>
          <w:numId w:val="2"/>
        </w:numPr>
        <w:spacing w:before="48" w:after="100" w:afterAutospacing="1" w:line="252" w:lineRule="atLeast"/>
        <w:ind w:left="96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rPr>
        <w:t>Method (also known as a class method)</w:t>
      </w:r>
    </w:p>
    <w:p w:rsidR="00470D4F" w:rsidRPr="00470D4F" w:rsidRDefault="00470D4F" w:rsidP="00470D4F">
      <w:pPr>
        <w:numPr>
          <w:ilvl w:val="0"/>
          <w:numId w:val="2"/>
        </w:numPr>
        <w:spacing w:before="48" w:after="100" w:afterAutospacing="1" w:line="252" w:lineRule="atLeast"/>
        <w:ind w:left="96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rPr>
        <w:t>Block</w:t>
      </w:r>
    </w:p>
    <w:p w:rsidR="00470D4F" w:rsidRPr="00470D4F" w:rsidRDefault="00470D4F" w:rsidP="00470D4F">
      <w:pPr>
        <w:numPr>
          <w:ilvl w:val="0"/>
          <w:numId w:val="2"/>
        </w:numPr>
        <w:spacing w:before="48" w:after="100" w:afterAutospacing="1" w:line="252" w:lineRule="atLeast"/>
        <w:ind w:left="96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rPr>
        <w:t>Nested class</w:t>
      </w:r>
    </w:p>
    <w:p w:rsidR="00470D4F" w:rsidRPr="00470D4F" w:rsidRDefault="00470D4F" w:rsidP="00470D4F">
      <w:pPr>
        <w:spacing w:before="100" w:beforeAutospacing="1" w:after="100" w:afterAutospacing="1" w:line="312" w:lineRule="atLeast"/>
        <w:ind w:left="240"/>
        <w:outlineLvl w:val="1"/>
        <w:rPr>
          <w:rFonts w:ascii="Helvetica" w:eastAsia="Times New Roman" w:hAnsi="Helvetica" w:cs="Times New Roman"/>
          <w:color w:val="610B38"/>
          <w:sz w:val="30"/>
          <w:szCs w:val="30"/>
        </w:rPr>
      </w:pPr>
      <w:r w:rsidRPr="00470D4F">
        <w:rPr>
          <w:rFonts w:ascii="Helvetica" w:eastAsia="Times New Roman" w:hAnsi="Helvetica" w:cs="Times New Roman"/>
          <w:color w:val="610B38"/>
          <w:sz w:val="30"/>
          <w:szCs w:val="30"/>
        </w:rPr>
        <w:t>1) Java static variable</w:t>
      </w:r>
    </w:p>
    <w:p w:rsidR="00470D4F" w:rsidRPr="00470D4F" w:rsidRDefault="00470D4F" w:rsidP="00470D4F">
      <w:pPr>
        <w:spacing w:before="100" w:beforeAutospacing="1" w:after="100" w:afterAutospacing="1" w:line="276"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rPr>
        <w:t>If you declare any variable as static, it is known as a static variable.</w:t>
      </w:r>
    </w:p>
    <w:p w:rsidR="00470D4F" w:rsidRPr="00470D4F" w:rsidRDefault="00470D4F" w:rsidP="00470D4F">
      <w:pPr>
        <w:numPr>
          <w:ilvl w:val="0"/>
          <w:numId w:val="3"/>
        </w:numPr>
        <w:spacing w:before="48" w:after="100" w:afterAutospacing="1" w:line="252" w:lineRule="atLeast"/>
        <w:ind w:left="96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rPr>
        <w:t>The static variable can be used to refer to the common property of all objects (which is not unique for each object), for example, the company name of employees, college name of students, etc.</w:t>
      </w:r>
    </w:p>
    <w:p w:rsidR="00470D4F" w:rsidRPr="00470D4F" w:rsidRDefault="00470D4F" w:rsidP="00470D4F">
      <w:pPr>
        <w:numPr>
          <w:ilvl w:val="0"/>
          <w:numId w:val="3"/>
        </w:numPr>
        <w:spacing w:before="48" w:after="100" w:afterAutospacing="1" w:line="252" w:lineRule="atLeast"/>
        <w:ind w:left="96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rPr>
        <w:t>The static variable gets memory only once in the class area at the time of class loading.</w:t>
      </w:r>
    </w:p>
    <w:p w:rsidR="00470D4F" w:rsidRPr="00470D4F" w:rsidRDefault="00470D4F" w:rsidP="00470D4F">
      <w:pPr>
        <w:spacing w:before="100" w:beforeAutospacing="1" w:after="100" w:afterAutospacing="1" w:line="312" w:lineRule="atLeast"/>
        <w:ind w:left="240"/>
        <w:outlineLvl w:val="2"/>
        <w:rPr>
          <w:rFonts w:ascii="Helvetica" w:eastAsia="Times New Roman" w:hAnsi="Helvetica" w:cs="Times New Roman"/>
          <w:color w:val="610B4B"/>
          <w:sz w:val="20"/>
          <w:szCs w:val="20"/>
        </w:rPr>
      </w:pPr>
      <w:r w:rsidRPr="00470D4F">
        <w:rPr>
          <w:rFonts w:ascii="Helvetica" w:eastAsia="Times New Roman" w:hAnsi="Helvetica" w:cs="Times New Roman"/>
          <w:color w:val="610B4B"/>
          <w:sz w:val="20"/>
          <w:szCs w:val="20"/>
        </w:rPr>
        <w:t>Advantages of static variable</w:t>
      </w:r>
    </w:p>
    <w:p w:rsidR="00470D4F" w:rsidRPr="00470D4F" w:rsidRDefault="00470D4F" w:rsidP="00470D4F">
      <w:pPr>
        <w:spacing w:before="100" w:beforeAutospacing="1" w:after="100" w:afterAutospacing="1" w:line="276"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rPr>
        <w:t>It makes your program </w:t>
      </w:r>
      <w:r w:rsidRPr="00470D4F">
        <w:rPr>
          <w:rFonts w:ascii="Verdana" w:eastAsia="Times New Roman" w:hAnsi="Verdana" w:cs="Times New Roman"/>
          <w:b/>
          <w:bCs/>
          <w:color w:val="000000"/>
          <w:sz w:val="16"/>
        </w:rPr>
        <w:t>memory efficient</w:t>
      </w:r>
      <w:r w:rsidRPr="00470D4F">
        <w:rPr>
          <w:rFonts w:ascii="Verdana" w:eastAsia="Times New Roman" w:hAnsi="Verdana" w:cs="Times New Roman"/>
          <w:color w:val="000000"/>
          <w:sz w:val="16"/>
          <w:szCs w:val="16"/>
        </w:rPr>
        <w:t> (i.e., it saves memory).</w:t>
      </w:r>
    </w:p>
    <w:p w:rsidR="00470D4F" w:rsidRPr="00470D4F" w:rsidRDefault="00470D4F" w:rsidP="00470D4F">
      <w:pPr>
        <w:spacing w:before="100" w:beforeAutospacing="1" w:after="100" w:afterAutospacing="1" w:line="276" w:lineRule="atLeast"/>
        <w:ind w:left="240"/>
        <w:outlineLvl w:val="3"/>
        <w:rPr>
          <w:rFonts w:ascii="Helvetica" w:eastAsia="Times New Roman" w:hAnsi="Helvetica" w:cs="Times New Roman"/>
          <w:color w:val="610B4B"/>
          <w:sz w:val="20"/>
          <w:szCs w:val="20"/>
        </w:rPr>
      </w:pPr>
      <w:r w:rsidRPr="00470D4F">
        <w:rPr>
          <w:rFonts w:ascii="Helvetica" w:eastAsia="Times New Roman" w:hAnsi="Helvetica" w:cs="Times New Roman"/>
          <w:color w:val="610B4B"/>
          <w:sz w:val="20"/>
          <w:szCs w:val="20"/>
        </w:rPr>
        <w:t>Understanding the problem without static variable</w:t>
      </w:r>
    </w:p>
    <w:p w:rsidR="00470D4F" w:rsidRPr="00470D4F" w:rsidRDefault="00470D4F" w:rsidP="00470D4F">
      <w:pPr>
        <w:numPr>
          <w:ilvl w:val="0"/>
          <w:numId w:val="4"/>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b/>
          <w:bCs/>
          <w:color w:val="006699"/>
          <w:sz w:val="16"/>
        </w:rPr>
        <w:t>class</w:t>
      </w:r>
      <w:r w:rsidRPr="00470D4F">
        <w:rPr>
          <w:rFonts w:ascii="Verdana" w:eastAsia="Times New Roman" w:hAnsi="Verdana" w:cs="Times New Roman"/>
          <w:color w:val="000000"/>
          <w:sz w:val="16"/>
          <w:szCs w:val="16"/>
          <w:bdr w:val="none" w:sz="0" w:space="0" w:color="auto" w:frame="1"/>
        </w:rPr>
        <w:t> Student{  </w:t>
      </w:r>
    </w:p>
    <w:p w:rsidR="00470D4F" w:rsidRPr="00470D4F" w:rsidRDefault="00470D4F" w:rsidP="00470D4F">
      <w:pPr>
        <w:numPr>
          <w:ilvl w:val="0"/>
          <w:numId w:val="4"/>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b/>
          <w:bCs/>
          <w:color w:val="006699"/>
          <w:sz w:val="16"/>
        </w:rPr>
        <w:t>int</w:t>
      </w:r>
      <w:proofErr w:type="spellEnd"/>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color w:val="000000"/>
          <w:sz w:val="16"/>
          <w:szCs w:val="16"/>
          <w:bdr w:val="none" w:sz="0" w:space="0" w:color="auto" w:frame="1"/>
        </w:rPr>
        <w:t>rollno</w:t>
      </w:r>
      <w:proofErr w:type="spellEnd"/>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numPr>
          <w:ilvl w:val="0"/>
          <w:numId w:val="4"/>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String name;  </w:t>
      </w:r>
    </w:p>
    <w:p w:rsidR="00470D4F" w:rsidRPr="00470D4F" w:rsidRDefault="00470D4F" w:rsidP="00470D4F">
      <w:pPr>
        <w:numPr>
          <w:ilvl w:val="0"/>
          <w:numId w:val="4"/>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String college=</w:t>
      </w:r>
      <w:r w:rsidRPr="00470D4F">
        <w:rPr>
          <w:rFonts w:ascii="Verdana" w:eastAsia="Times New Roman" w:hAnsi="Verdana" w:cs="Times New Roman"/>
          <w:color w:val="0000FF"/>
          <w:sz w:val="16"/>
        </w:rPr>
        <w:t>"ITS"</w:t>
      </w:r>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numPr>
          <w:ilvl w:val="0"/>
          <w:numId w:val="4"/>
        </w:numPr>
        <w:spacing w:after="96"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spacing w:before="100" w:beforeAutospacing="1" w:after="100" w:afterAutospacing="1" w:line="276"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rPr>
        <w:t xml:space="preserve">Suppose there are 500 students in my college, now all instance data members will get memory each time when the object is created. All students have its unique </w:t>
      </w:r>
      <w:proofErr w:type="spellStart"/>
      <w:r w:rsidRPr="00470D4F">
        <w:rPr>
          <w:rFonts w:ascii="Verdana" w:eastAsia="Times New Roman" w:hAnsi="Verdana" w:cs="Times New Roman"/>
          <w:color w:val="000000"/>
          <w:sz w:val="16"/>
          <w:szCs w:val="16"/>
        </w:rPr>
        <w:t>rollno</w:t>
      </w:r>
      <w:proofErr w:type="spellEnd"/>
      <w:r w:rsidRPr="00470D4F">
        <w:rPr>
          <w:rFonts w:ascii="Verdana" w:eastAsia="Times New Roman" w:hAnsi="Verdana" w:cs="Times New Roman"/>
          <w:color w:val="000000"/>
          <w:sz w:val="16"/>
          <w:szCs w:val="16"/>
        </w:rPr>
        <w:t xml:space="preserve"> and name, so instance data member is good in such case. Here, "college" refers to the common property of all </w:t>
      </w:r>
      <w:hyperlink r:id="rId24" w:history="1">
        <w:r w:rsidRPr="00470D4F">
          <w:rPr>
            <w:rFonts w:ascii="Verdana" w:eastAsia="Times New Roman" w:hAnsi="Verdana" w:cs="Times New Roman"/>
            <w:color w:val="008000"/>
            <w:sz w:val="16"/>
            <w:u w:val="single"/>
          </w:rPr>
          <w:t>objects</w:t>
        </w:r>
      </w:hyperlink>
      <w:r w:rsidRPr="00470D4F">
        <w:rPr>
          <w:rFonts w:ascii="Verdana" w:eastAsia="Times New Roman" w:hAnsi="Verdana" w:cs="Times New Roman"/>
          <w:color w:val="000000"/>
          <w:sz w:val="16"/>
          <w:szCs w:val="16"/>
        </w:rPr>
        <w:t>. If we make it static, this field will get the memory only once.</w:t>
      </w:r>
    </w:p>
    <w:p w:rsidR="00470D4F" w:rsidRPr="00470D4F" w:rsidRDefault="00470D4F" w:rsidP="00470D4F">
      <w:pPr>
        <w:pBdr>
          <w:top w:val="single" w:sz="4" w:space="12" w:color="FFC0CB"/>
          <w:left w:val="single" w:sz="12" w:space="24" w:color="FFA500"/>
          <w:bottom w:val="single" w:sz="4" w:space="12" w:color="FFC0CB"/>
          <w:right w:val="single" w:sz="4" w:space="9" w:color="FFC0CB"/>
        </w:pBdr>
        <w:spacing w:before="100" w:beforeAutospacing="1" w:after="100" w:afterAutospacing="1" w:line="276" w:lineRule="atLeast"/>
        <w:ind w:left="240"/>
        <w:outlineLvl w:val="3"/>
        <w:rPr>
          <w:rFonts w:ascii="Arial" w:eastAsia="Times New Roman" w:hAnsi="Arial" w:cs="Arial"/>
          <w:color w:val="008000"/>
          <w:sz w:val="18"/>
          <w:szCs w:val="18"/>
        </w:rPr>
      </w:pPr>
      <w:r w:rsidRPr="00470D4F">
        <w:rPr>
          <w:rFonts w:ascii="Arial" w:eastAsia="Times New Roman" w:hAnsi="Arial" w:cs="Arial"/>
          <w:color w:val="008000"/>
          <w:sz w:val="18"/>
          <w:szCs w:val="18"/>
        </w:rPr>
        <w:lastRenderedPageBreak/>
        <w:t>Java static property is shared to all objects.</w:t>
      </w:r>
    </w:p>
    <w:p w:rsidR="00470D4F" w:rsidRPr="00470D4F" w:rsidRDefault="00470D4F" w:rsidP="00470D4F">
      <w:pPr>
        <w:spacing w:before="100" w:beforeAutospacing="1" w:after="100" w:afterAutospacing="1" w:line="276" w:lineRule="atLeast"/>
        <w:ind w:left="240"/>
        <w:outlineLvl w:val="2"/>
        <w:rPr>
          <w:rFonts w:ascii="Tahoma" w:eastAsia="Times New Roman" w:hAnsi="Tahoma" w:cs="Tahoma"/>
          <w:color w:val="610B4B"/>
          <w:sz w:val="26"/>
          <w:szCs w:val="26"/>
        </w:rPr>
      </w:pPr>
      <w:r w:rsidRPr="00470D4F">
        <w:rPr>
          <w:rFonts w:ascii="Tahoma" w:eastAsia="Times New Roman" w:hAnsi="Tahoma" w:cs="Tahoma"/>
          <w:color w:val="610B4B"/>
          <w:sz w:val="26"/>
          <w:szCs w:val="26"/>
        </w:rPr>
        <w:t>Example of static variable</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8200"/>
          <w:sz w:val="16"/>
        </w:rPr>
        <w:t>//Java Program to demonstrate the use of static variable</w:t>
      </w:r>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b/>
          <w:bCs/>
          <w:color w:val="006699"/>
          <w:sz w:val="16"/>
        </w:rPr>
        <w:t>class</w:t>
      </w:r>
      <w:r w:rsidRPr="00470D4F">
        <w:rPr>
          <w:rFonts w:ascii="Verdana" w:eastAsia="Times New Roman" w:hAnsi="Verdana" w:cs="Times New Roman"/>
          <w:color w:val="000000"/>
          <w:sz w:val="16"/>
          <w:szCs w:val="16"/>
          <w:bdr w:val="none" w:sz="0" w:space="0" w:color="auto" w:frame="1"/>
        </w:rPr>
        <w:t> Student{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b/>
          <w:bCs/>
          <w:color w:val="006699"/>
          <w:sz w:val="16"/>
        </w:rPr>
        <w:t>int</w:t>
      </w:r>
      <w:proofErr w:type="spellEnd"/>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color w:val="000000"/>
          <w:sz w:val="16"/>
          <w:szCs w:val="16"/>
          <w:bdr w:val="none" w:sz="0" w:space="0" w:color="auto" w:frame="1"/>
        </w:rPr>
        <w:t>rollno</w:t>
      </w:r>
      <w:proofErr w:type="spellEnd"/>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008200"/>
          <w:sz w:val="16"/>
        </w:rPr>
        <w:t>//instance variable</w:t>
      </w:r>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String name;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static</w:t>
      </w:r>
      <w:r w:rsidRPr="00470D4F">
        <w:rPr>
          <w:rFonts w:ascii="Verdana" w:eastAsia="Times New Roman" w:hAnsi="Verdana" w:cs="Times New Roman"/>
          <w:color w:val="000000"/>
          <w:sz w:val="16"/>
          <w:szCs w:val="16"/>
          <w:bdr w:val="none" w:sz="0" w:space="0" w:color="auto" w:frame="1"/>
        </w:rPr>
        <w:t> String college =</w:t>
      </w:r>
      <w:r w:rsidRPr="00470D4F">
        <w:rPr>
          <w:rFonts w:ascii="Verdana" w:eastAsia="Times New Roman" w:hAnsi="Verdana" w:cs="Times New Roman"/>
          <w:color w:val="0000FF"/>
          <w:sz w:val="16"/>
        </w:rPr>
        <w:t>"ITS"</w:t>
      </w:r>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008200"/>
          <w:sz w:val="16"/>
        </w:rPr>
        <w:t>//static variable</w:t>
      </w:r>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color w:val="008200"/>
          <w:sz w:val="16"/>
        </w:rPr>
        <w:t>//constructor</w:t>
      </w:r>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Student(</w:t>
      </w:r>
      <w:proofErr w:type="spellStart"/>
      <w:r w:rsidRPr="00470D4F">
        <w:rPr>
          <w:rFonts w:ascii="Verdana" w:eastAsia="Times New Roman" w:hAnsi="Verdana" w:cs="Times New Roman"/>
          <w:b/>
          <w:bCs/>
          <w:color w:val="006699"/>
          <w:sz w:val="16"/>
        </w:rPr>
        <w:t>int</w:t>
      </w:r>
      <w:proofErr w:type="spellEnd"/>
      <w:r w:rsidRPr="00470D4F">
        <w:rPr>
          <w:rFonts w:ascii="Verdana" w:eastAsia="Times New Roman" w:hAnsi="Verdana" w:cs="Times New Roman"/>
          <w:color w:val="000000"/>
          <w:sz w:val="16"/>
          <w:szCs w:val="16"/>
          <w:bdr w:val="none" w:sz="0" w:space="0" w:color="auto" w:frame="1"/>
        </w:rPr>
        <w:t> r, String n){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color w:val="000000"/>
          <w:sz w:val="16"/>
          <w:szCs w:val="16"/>
          <w:bdr w:val="none" w:sz="0" w:space="0" w:color="auto" w:frame="1"/>
        </w:rPr>
        <w:t>rollno</w:t>
      </w:r>
      <w:proofErr w:type="spellEnd"/>
      <w:r w:rsidRPr="00470D4F">
        <w:rPr>
          <w:rFonts w:ascii="Verdana" w:eastAsia="Times New Roman" w:hAnsi="Verdana" w:cs="Times New Roman"/>
          <w:color w:val="000000"/>
          <w:sz w:val="16"/>
          <w:szCs w:val="16"/>
          <w:bdr w:val="none" w:sz="0" w:space="0" w:color="auto" w:frame="1"/>
        </w:rPr>
        <w:t> = r;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name = n;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color w:val="008200"/>
          <w:sz w:val="16"/>
        </w:rPr>
        <w:t>//method to display the values</w:t>
      </w:r>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void</w:t>
      </w:r>
      <w:r w:rsidRPr="00470D4F">
        <w:rPr>
          <w:rFonts w:ascii="Verdana" w:eastAsia="Times New Roman" w:hAnsi="Verdana" w:cs="Times New Roman"/>
          <w:color w:val="000000"/>
          <w:sz w:val="16"/>
          <w:szCs w:val="16"/>
          <w:bdr w:val="none" w:sz="0" w:space="0" w:color="auto" w:frame="1"/>
        </w:rPr>
        <w:t> display (){System.out.println(rollno+</w:t>
      </w:r>
      <w:r w:rsidRPr="00470D4F">
        <w:rPr>
          <w:rFonts w:ascii="Verdana" w:eastAsia="Times New Roman" w:hAnsi="Verdana" w:cs="Times New Roman"/>
          <w:color w:val="0000FF"/>
          <w:sz w:val="16"/>
        </w:rPr>
        <w:t>" "</w:t>
      </w:r>
      <w:r w:rsidRPr="00470D4F">
        <w:rPr>
          <w:rFonts w:ascii="Verdana" w:eastAsia="Times New Roman" w:hAnsi="Verdana" w:cs="Times New Roman"/>
          <w:color w:val="000000"/>
          <w:sz w:val="16"/>
          <w:szCs w:val="16"/>
          <w:bdr w:val="none" w:sz="0" w:space="0" w:color="auto" w:frame="1"/>
        </w:rPr>
        <w:t>+name+</w:t>
      </w:r>
      <w:r w:rsidRPr="00470D4F">
        <w:rPr>
          <w:rFonts w:ascii="Verdana" w:eastAsia="Times New Roman" w:hAnsi="Verdana" w:cs="Times New Roman"/>
          <w:color w:val="0000FF"/>
          <w:sz w:val="16"/>
        </w:rPr>
        <w:t>" "</w:t>
      </w:r>
      <w:r w:rsidRPr="00470D4F">
        <w:rPr>
          <w:rFonts w:ascii="Verdana" w:eastAsia="Times New Roman" w:hAnsi="Verdana" w:cs="Times New Roman"/>
          <w:color w:val="000000"/>
          <w:sz w:val="16"/>
          <w:szCs w:val="16"/>
          <w:bdr w:val="none" w:sz="0" w:space="0" w:color="auto" w:frame="1"/>
        </w:rPr>
        <w:t>+college);}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8200"/>
          <w:sz w:val="16"/>
        </w:rPr>
        <w:t>//Test class to show the values of objects</w:t>
      </w:r>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b/>
          <w:bCs/>
          <w:color w:val="006699"/>
          <w:sz w:val="16"/>
        </w:rPr>
        <w:t>public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class</w:t>
      </w:r>
      <w:r w:rsidRPr="00470D4F">
        <w:rPr>
          <w:rFonts w:ascii="Verdana" w:eastAsia="Times New Roman" w:hAnsi="Verdana" w:cs="Times New Roman"/>
          <w:color w:val="000000"/>
          <w:sz w:val="16"/>
          <w:szCs w:val="16"/>
          <w:bdr w:val="none" w:sz="0" w:space="0" w:color="auto" w:frame="1"/>
        </w:rPr>
        <w:t> TestStaticVariable1{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public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static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void</w:t>
      </w:r>
      <w:r w:rsidRPr="00470D4F">
        <w:rPr>
          <w:rFonts w:ascii="Verdana" w:eastAsia="Times New Roman" w:hAnsi="Verdana" w:cs="Times New Roman"/>
          <w:color w:val="000000"/>
          <w:sz w:val="16"/>
          <w:szCs w:val="16"/>
          <w:bdr w:val="none" w:sz="0" w:space="0" w:color="auto" w:frame="1"/>
        </w:rPr>
        <w:t> main(String </w:t>
      </w:r>
      <w:proofErr w:type="spellStart"/>
      <w:r w:rsidRPr="00470D4F">
        <w:rPr>
          <w:rFonts w:ascii="Verdana" w:eastAsia="Times New Roman" w:hAnsi="Verdana" w:cs="Times New Roman"/>
          <w:color w:val="000000"/>
          <w:sz w:val="16"/>
          <w:szCs w:val="16"/>
          <w:bdr w:val="none" w:sz="0" w:space="0" w:color="auto" w:frame="1"/>
        </w:rPr>
        <w:t>args</w:t>
      </w:r>
      <w:proofErr w:type="spellEnd"/>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Student s1 = </w:t>
      </w:r>
      <w:r w:rsidRPr="00470D4F">
        <w:rPr>
          <w:rFonts w:ascii="Verdana" w:eastAsia="Times New Roman" w:hAnsi="Verdana" w:cs="Times New Roman"/>
          <w:b/>
          <w:bCs/>
          <w:color w:val="006699"/>
          <w:sz w:val="16"/>
        </w:rPr>
        <w:t>new</w:t>
      </w:r>
      <w:r w:rsidRPr="00470D4F">
        <w:rPr>
          <w:rFonts w:ascii="Verdana" w:eastAsia="Times New Roman" w:hAnsi="Verdana" w:cs="Times New Roman"/>
          <w:color w:val="000000"/>
          <w:sz w:val="16"/>
          <w:szCs w:val="16"/>
          <w:bdr w:val="none" w:sz="0" w:space="0" w:color="auto" w:frame="1"/>
        </w:rPr>
        <w:t> Student(</w:t>
      </w:r>
      <w:r w:rsidRPr="00470D4F">
        <w:rPr>
          <w:rFonts w:ascii="Verdana" w:eastAsia="Times New Roman" w:hAnsi="Verdana" w:cs="Times New Roman"/>
          <w:color w:val="C00000"/>
          <w:sz w:val="16"/>
        </w:rPr>
        <w:t>111</w:t>
      </w:r>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0000FF"/>
          <w:sz w:val="16"/>
        </w:rPr>
        <w:t>"Karan"</w:t>
      </w:r>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Student s2 = </w:t>
      </w:r>
      <w:r w:rsidRPr="00470D4F">
        <w:rPr>
          <w:rFonts w:ascii="Verdana" w:eastAsia="Times New Roman" w:hAnsi="Verdana" w:cs="Times New Roman"/>
          <w:b/>
          <w:bCs/>
          <w:color w:val="006699"/>
          <w:sz w:val="16"/>
        </w:rPr>
        <w:t>new</w:t>
      </w:r>
      <w:r w:rsidRPr="00470D4F">
        <w:rPr>
          <w:rFonts w:ascii="Verdana" w:eastAsia="Times New Roman" w:hAnsi="Verdana" w:cs="Times New Roman"/>
          <w:color w:val="000000"/>
          <w:sz w:val="16"/>
          <w:szCs w:val="16"/>
          <w:bdr w:val="none" w:sz="0" w:space="0" w:color="auto" w:frame="1"/>
        </w:rPr>
        <w:t> Student(</w:t>
      </w:r>
      <w:r w:rsidRPr="00470D4F">
        <w:rPr>
          <w:rFonts w:ascii="Verdana" w:eastAsia="Times New Roman" w:hAnsi="Verdana" w:cs="Times New Roman"/>
          <w:color w:val="C00000"/>
          <w:sz w:val="16"/>
        </w:rPr>
        <w:t>222</w:t>
      </w:r>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0000FF"/>
          <w:sz w:val="16"/>
        </w:rPr>
        <w:t>"Aryan"</w:t>
      </w:r>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color w:val="008200"/>
          <w:sz w:val="16"/>
        </w:rPr>
        <w:t>//we can change the college of all objects by the single line of code</w:t>
      </w:r>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color w:val="008200"/>
          <w:sz w:val="16"/>
        </w:rPr>
        <w:t>//</w:t>
      </w:r>
      <w:proofErr w:type="spellStart"/>
      <w:r w:rsidRPr="00470D4F">
        <w:rPr>
          <w:rFonts w:ascii="Verdana" w:eastAsia="Times New Roman" w:hAnsi="Verdana" w:cs="Times New Roman"/>
          <w:color w:val="008200"/>
          <w:sz w:val="16"/>
        </w:rPr>
        <w:t>Student.college</w:t>
      </w:r>
      <w:proofErr w:type="spellEnd"/>
      <w:r w:rsidRPr="00470D4F">
        <w:rPr>
          <w:rFonts w:ascii="Verdana" w:eastAsia="Times New Roman" w:hAnsi="Verdana" w:cs="Times New Roman"/>
          <w:color w:val="008200"/>
          <w:sz w:val="16"/>
        </w:rPr>
        <w:t>="BBDIT";</w:t>
      </w:r>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s1.display();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s2.display();  </w:t>
      </w:r>
    </w:p>
    <w:p w:rsidR="00470D4F" w:rsidRPr="00470D4F" w:rsidRDefault="00470D4F" w:rsidP="00470D4F">
      <w:pPr>
        <w:numPr>
          <w:ilvl w:val="0"/>
          <w:numId w:val="5"/>
        </w:numPr>
        <w:spacing w:after="0"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  </w:t>
      </w:r>
    </w:p>
    <w:p w:rsidR="00470D4F" w:rsidRPr="00470D4F" w:rsidRDefault="00470D4F" w:rsidP="00470D4F">
      <w:pPr>
        <w:numPr>
          <w:ilvl w:val="0"/>
          <w:numId w:val="5"/>
        </w:numPr>
        <w:spacing w:after="96" w:line="252"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bdr w:val="none" w:sz="0" w:space="0" w:color="auto" w:frame="1"/>
        </w:rPr>
        <w:t>}  </w:t>
      </w:r>
    </w:p>
    <w:p w:rsidR="00470D4F" w:rsidRPr="00470D4F" w:rsidRDefault="00470D4F" w:rsidP="00470D4F">
      <w:pPr>
        <w:spacing w:after="0" w:line="276" w:lineRule="atLeast"/>
        <w:ind w:left="240"/>
        <w:rPr>
          <w:rFonts w:ascii="Verdana" w:eastAsia="Times New Roman" w:hAnsi="Verdana" w:cs="Times New Roman"/>
          <w:color w:val="000000"/>
          <w:sz w:val="16"/>
          <w:szCs w:val="16"/>
        </w:rPr>
      </w:pPr>
      <w:hyperlink r:id="rId25" w:tgtFrame="_blank" w:history="1">
        <w:r w:rsidRPr="00470D4F">
          <w:rPr>
            <w:rFonts w:ascii="Verdana" w:eastAsia="Times New Roman" w:hAnsi="Verdana" w:cs="Times New Roman"/>
            <w:b/>
            <w:bCs/>
            <w:color w:val="FFFFFF"/>
            <w:sz w:val="16"/>
            <w:u w:val="single"/>
          </w:rPr>
          <w:t>Test it Now</w:t>
        </w:r>
      </w:hyperlink>
    </w:p>
    <w:p w:rsidR="00470D4F" w:rsidRPr="00470D4F" w:rsidRDefault="00470D4F" w:rsidP="00470D4F">
      <w:pPr>
        <w:spacing w:before="100" w:beforeAutospacing="1" w:after="100" w:afterAutospacing="1" w:line="276"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rPr>
        <w:t>Output:</w:t>
      </w:r>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rFonts w:ascii="Courier New" w:eastAsia="Times New Roman" w:hAnsi="Courier New" w:cs="Courier New"/>
          <w:color w:val="000000"/>
          <w:sz w:val="20"/>
          <w:szCs w:val="20"/>
        </w:rPr>
      </w:pPr>
      <w:r w:rsidRPr="00470D4F">
        <w:rPr>
          <w:rFonts w:ascii="Courier New" w:eastAsia="Times New Roman" w:hAnsi="Courier New" w:cs="Courier New"/>
          <w:color w:val="000000"/>
          <w:sz w:val="20"/>
          <w:szCs w:val="20"/>
        </w:rPr>
        <w:t>111 Karan ITS</w:t>
      </w:r>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rFonts w:ascii="Courier New" w:eastAsia="Times New Roman" w:hAnsi="Courier New" w:cs="Courier New"/>
          <w:color w:val="000000"/>
          <w:sz w:val="20"/>
          <w:szCs w:val="20"/>
        </w:rPr>
      </w:pPr>
      <w:r w:rsidRPr="00470D4F">
        <w:rPr>
          <w:rFonts w:ascii="Courier New" w:eastAsia="Times New Roman" w:hAnsi="Courier New" w:cs="Courier New"/>
          <w:color w:val="000000"/>
          <w:sz w:val="20"/>
          <w:szCs w:val="20"/>
        </w:rPr>
        <w:t>222 Aryan ITS</w:t>
      </w:r>
    </w:p>
    <w:p w:rsidR="00F77F8B" w:rsidRDefault="00470D4F" w:rsidP="00F77F8B">
      <w:pPr>
        <w:spacing w:after="0" w:line="276" w:lineRule="atLeast"/>
        <w:ind w:left="240"/>
        <w:rPr>
          <w:rFonts w:ascii="Verdana" w:eastAsia="Times New Roman" w:hAnsi="Verdana" w:cs="Times New Roman"/>
          <w:color w:val="000000"/>
          <w:sz w:val="16"/>
          <w:szCs w:val="16"/>
        </w:rPr>
      </w:pPr>
      <w:r w:rsidRPr="00470D4F">
        <w:rPr>
          <w:rFonts w:ascii="Verdana" w:eastAsia="Times New Roman" w:hAnsi="Verdana" w:cs="Times New Roman"/>
          <w:color w:val="000000"/>
          <w:sz w:val="16"/>
          <w:szCs w:val="16"/>
        </w:rPr>
        <w:pict>
          <v:shape id="_x0000_i1025" type="#_x0000_t75" alt="Static Variable" style="width:24pt;height:24pt"/>
        </w:pict>
      </w:r>
    </w:p>
    <w:p w:rsidR="00470D4F" w:rsidRPr="00470D4F" w:rsidRDefault="00470D4F" w:rsidP="00F77F8B">
      <w:pPr>
        <w:spacing w:after="0" w:line="276" w:lineRule="atLeast"/>
        <w:ind w:left="240"/>
        <w:rPr>
          <w:ins w:id="20" w:author="Unknown"/>
          <w:rFonts w:ascii="Verdana" w:eastAsia="Times New Roman" w:hAnsi="Verdana" w:cs="Times New Roman"/>
          <w:color w:val="000000"/>
          <w:sz w:val="16"/>
          <w:szCs w:val="16"/>
        </w:rPr>
      </w:pPr>
      <w:ins w:id="21" w:author="Unknown">
        <w:r w:rsidRPr="00470D4F">
          <w:rPr>
            <w:rFonts w:ascii="Tahoma" w:eastAsia="Times New Roman" w:hAnsi="Tahoma" w:cs="Tahoma"/>
            <w:color w:val="610B4B"/>
            <w:sz w:val="26"/>
            <w:szCs w:val="26"/>
          </w:rPr>
          <w:t>Program of the counter without static variable</w:t>
        </w:r>
      </w:ins>
    </w:p>
    <w:p w:rsidR="00470D4F" w:rsidRPr="00470D4F" w:rsidRDefault="00470D4F" w:rsidP="00470D4F">
      <w:pPr>
        <w:spacing w:before="100" w:beforeAutospacing="1" w:after="100" w:afterAutospacing="1" w:line="276" w:lineRule="atLeast"/>
        <w:ind w:left="240"/>
        <w:rPr>
          <w:ins w:id="22" w:author="Unknown"/>
          <w:rFonts w:ascii="Verdana" w:eastAsia="Times New Roman" w:hAnsi="Verdana" w:cs="Times New Roman"/>
          <w:color w:val="000000"/>
          <w:sz w:val="16"/>
          <w:szCs w:val="16"/>
        </w:rPr>
      </w:pPr>
      <w:ins w:id="23" w:author="Unknown">
        <w:r w:rsidRPr="00470D4F">
          <w:rPr>
            <w:rFonts w:ascii="Verdana" w:eastAsia="Times New Roman" w:hAnsi="Verdana" w:cs="Times New Roman"/>
            <w:color w:val="000000"/>
            <w:sz w:val="16"/>
            <w:szCs w:val="16"/>
          </w:rPr>
          <w:t>In this example, we have created an instance variable named count which is incremented in the constructor. Since instance variable gets the memory at the time of object creation, each object will have the copy of the instance variable. If it is incremented, it won't reflect other objects. So each object will have the value 1 in the count variable.</w:t>
        </w:r>
      </w:ins>
    </w:p>
    <w:p w:rsidR="00470D4F" w:rsidRPr="00470D4F" w:rsidRDefault="00470D4F" w:rsidP="00470D4F">
      <w:pPr>
        <w:numPr>
          <w:ilvl w:val="0"/>
          <w:numId w:val="6"/>
        </w:numPr>
        <w:spacing w:after="0" w:line="252" w:lineRule="atLeast"/>
        <w:ind w:left="240"/>
        <w:rPr>
          <w:ins w:id="24" w:author="Unknown"/>
          <w:rFonts w:ascii="Verdana" w:eastAsia="Times New Roman" w:hAnsi="Verdana" w:cs="Times New Roman"/>
          <w:color w:val="000000"/>
          <w:sz w:val="16"/>
          <w:szCs w:val="16"/>
        </w:rPr>
      </w:pPr>
      <w:ins w:id="25" w:author="Unknown">
        <w:r w:rsidRPr="00470D4F">
          <w:rPr>
            <w:rFonts w:ascii="Verdana" w:eastAsia="Times New Roman" w:hAnsi="Verdana" w:cs="Times New Roman"/>
            <w:color w:val="008200"/>
            <w:sz w:val="16"/>
          </w:rPr>
          <w:t>//Java Program to demonstrate the use of an instance variable</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6"/>
        </w:numPr>
        <w:spacing w:after="0" w:line="252" w:lineRule="atLeast"/>
        <w:ind w:left="240"/>
        <w:rPr>
          <w:ins w:id="26" w:author="Unknown"/>
          <w:rFonts w:ascii="Verdana" w:eastAsia="Times New Roman" w:hAnsi="Verdana" w:cs="Times New Roman"/>
          <w:color w:val="000000"/>
          <w:sz w:val="16"/>
          <w:szCs w:val="16"/>
        </w:rPr>
      </w:pPr>
      <w:ins w:id="27" w:author="Unknown">
        <w:r w:rsidRPr="00470D4F">
          <w:rPr>
            <w:rFonts w:ascii="Verdana" w:eastAsia="Times New Roman" w:hAnsi="Verdana" w:cs="Times New Roman"/>
            <w:color w:val="008200"/>
            <w:sz w:val="16"/>
          </w:rPr>
          <w:t>//which </w:t>
        </w:r>
        <w:proofErr w:type="gramStart"/>
        <w:r w:rsidRPr="00470D4F">
          <w:rPr>
            <w:rFonts w:ascii="Verdana" w:eastAsia="Times New Roman" w:hAnsi="Verdana" w:cs="Times New Roman"/>
            <w:color w:val="008200"/>
            <w:sz w:val="16"/>
          </w:rPr>
          <w:t>get</w:t>
        </w:r>
        <w:proofErr w:type="gramEnd"/>
        <w:r w:rsidRPr="00470D4F">
          <w:rPr>
            <w:rFonts w:ascii="Verdana" w:eastAsia="Times New Roman" w:hAnsi="Verdana" w:cs="Times New Roman"/>
            <w:color w:val="008200"/>
            <w:sz w:val="16"/>
          </w:rPr>
          <w:t> memory each time when we create an object of the class.</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6"/>
        </w:numPr>
        <w:spacing w:after="0" w:line="252" w:lineRule="atLeast"/>
        <w:ind w:left="240"/>
        <w:rPr>
          <w:ins w:id="28" w:author="Unknown"/>
          <w:rFonts w:ascii="Verdana" w:eastAsia="Times New Roman" w:hAnsi="Verdana" w:cs="Times New Roman"/>
          <w:color w:val="000000"/>
          <w:sz w:val="16"/>
          <w:szCs w:val="16"/>
        </w:rPr>
      </w:pPr>
      <w:ins w:id="29" w:author="Unknown">
        <w:r w:rsidRPr="00470D4F">
          <w:rPr>
            <w:rFonts w:ascii="Verdana" w:eastAsia="Times New Roman" w:hAnsi="Verdana" w:cs="Times New Roman"/>
            <w:b/>
            <w:bCs/>
            <w:color w:val="006699"/>
            <w:sz w:val="16"/>
          </w:rPr>
          <w:t>class</w:t>
        </w:r>
        <w:r w:rsidRPr="00470D4F">
          <w:rPr>
            <w:rFonts w:ascii="Verdana" w:eastAsia="Times New Roman" w:hAnsi="Verdana" w:cs="Times New Roman"/>
            <w:color w:val="000000"/>
            <w:sz w:val="16"/>
            <w:szCs w:val="16"/>
            <w:bdr w:val="none" w:sz="0" w:space="0" w:color="auto" w:frame="1"/>
          </w:rPr>
          <w:t> Counter{  </w:t>
        </w:r>
      </w:ins>
    </w:p>
    <w:p w:rsidR="00470D4F" w:rsidRPr="00470D4F" w:rsidRDefault="00470D4F" w:rsidP="00470D4F">
      <w:pPr>
        <w:numPr>
          <w:ilvl w:val="0"/>
          <w:numId w:val="6"/>
        </w:numPr>
        <w:spacing w:after="0" w:line="252" w:lineRule="atLeast"/>
        <w:ind w:left="240"/>
        <w:rPr>
          <w:ins w:id="30" w:author="Unknown"/>
          <w:rFonts w:ascii="Verdana" w:eastAsia="Times New Roman" w:hAnsi="Verdana" w:cs="Times New Roman"/>
          <w:color w:val="000000"/>
          <w:sz w:val="16"/>
          <w:szCs w:val="16"/>
        </w:rPr>
      </w:pPr>
      <w:ins w:id="31" w:author="Unknown">
        <w:r w:rsidRPr="00470D4F">
          <w:rPr>
            <w:rFonts w:ascii="Verdana" w:eastAsia="Times New Roman" w:hAnsi="Verdana" w:cs="Times New Roman"/>
            <w:b/>
            <w:bCs/>
            <w:color w:val="006699"/>
            <w:sz w:val="16"/>
          </w:rPr>
          <w:t>int</w:t>
        </w:r>
        <w:r w:rsidRPr="00470D4F">
          <w:rPr>
            <w:rFonts w:ascii="Verdana" w:eastAsia="Times New Roman" w:hAnsi="Verdana" w:cs="Times New Roman"/>
            <w:color w:val="000000"/>
            <w:sz w:val="16"/>
            <w:szCs w:val="16"/>
            <w:bdr w:val="none" w:sz="0" w:space="0" w:color="auto" w:frame="1"/>
          </w:rPr>
          <w:t> count=</w:t>
        </w:r>
        <w:r w:rsidRPr="00470D4F">
          <w:rPr>
            <w:rFonts w:ascii="Verdana" w:eastAsia="Times New Roman" w:hAnsi="Verdana" w:cs="Times New Roman"/>
            <w:color w:val="C00000"/>
            <w:sz w:val="16"/>
          </w:rPr>
          <w:t>0</w:t>
        </w:r>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008200"/>
            <w:sz w:val="16"/>
          </w:rPr>
          <w:t>//will get memory each time when the instance is created</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6"/>
        </w:numPr>
        <w:spacing w:after="0" w:line="252" w:lineRule="atLeast"/>
        <w:ind w:left="240"/>
        <w:rPr>
          <w:ins w:id="32" w:author="Unknown"/>
          <w:rFonts w:ascii="Verdana" w:eastAsia="Times New Roman" w:hAnsi="Verdana" w:cs="Times New Roman"/>
          <w:color w:val="000000"/>
          <w:sz w:val="16"/>
          <w:szCs w:val="16"/>
        </w:rPr>
      </w:pPr>
      <w:ins w:id="33"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6"/>
        </w:numPr>
        <w:spacing w:after="0" w:line="252" w:lineRule="atLeast"/>
        <w:ind w:left="240"/>
        <w:rPr>
          <w:ins w:id="34" w:author="Unknown"/>
          <w:rFonts w:ascii="Verdana" w:eastAsia="Times New Roman" w:hAnsi="Verdana" w:cs="Times New Roman"/>
          <w:color w:val="000000"/>
          <w:sz w:val="16"/>
          <w:szCs w:val="16"/>
        </w:rPr>
      </w:pPr>
      <w:ins w:id="35" w:author="Unknown">
        <w:r w:rsidRPr="00470D4F">
          <w:rPr>
            <w:rFonts w:ascii="Verdana" w:eastAsia="Times New Roman" w:hAnsi="Verdana" w:cs="Times New Roman"/>
            <w:color w:val="000000"/>
            <w:sz w:val="16"/>
            <w:szCs w:val="16"/>
            <w:bdr w:val="none" w:sz="0" w:space="0" w:color="auto" w:frame="1"/>
          </w:rPr>
          <w:t>Counter(){  </w:t>
        </w:r>
      </w:ins>
    </w:p>
    <w:p w:rsidR="00470D4F" w:rsidRPr="00470D4F" w:rsidRDefault="00470D4F" w:rsidP="00470D4F">
      <w:pPr>
        <w:numPr>
          <w:ilvl w:val="0"/>
          <w:numId w:val="6"/>
        </w:numPr>
        <w:spacing w:after="0" w:line="252" w:lineRule="atLeast"/>
        <w:ind w:left="240"/>
        <w:rPr>
          <w:ins w:id="36" w:author="Unknown"/>
          <w:rFonts w:ascii="Verdana" w:eastAsia="Times New Roman" w:hAnsi="Verdana" w:cs="Times New Roman"/>
          <w:color w:val="000000"/>
          <w:sz w:val="16"/>
          <w:szCs w:val="16"/>
        </w:rPr>
      </w:pPr>
      <w:ins w:id="37" w:author="Unknown">
        <w:r w:rsidRPr="00470D4F">
          <w:rPr>
            <w:rFonts w:ascii="Verdana" w:eastAsia="Times New Roman" w:hAnsi="Verdana" w:cs="Times New Roman"/>
            <w:color w:val="000000"/>
            <w:sz w:val="16"/>
            <w:szCs w:val="16"/>
            <w:bdr w:val="none" w:sz="0" w:space="0" w:color="auto" w:frame="1"/>
          </w:rPr>
          <w:t>count++;</w:t>
        </w:r>
        <w:r w:rsidRPr="00470D4F">
          <w:rPr>
            <w:rFonts w:ascii="Verdana" w:eastAsia="Times New Roman" w:hAnsi="Verdana" w:cs="Times New Roman"/>
            <w:color w:val="008200"/>
            <w:sz w:val="16"/>
          </w:rPr>
          <w:t>//incrementing value</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6"/>
        </w:numPr>
        <w:spacing w:after="0" w:line="252" w:lineRule="atLeast"/>
        <w:ind w:left="240"/>
        <w:rPr>
          <w:ins w:id="38" w:author="Unknown"/>
          <w:rFonts w:ascii="Verdana" w:eastAsia="Times New Roman" w:hAnsi="Verdana" w:cs="Times New Roman"/>
          <w:color w:val="000000"/>
          <w:sz w:val="16"/>
          <w:szCs w:val="16"/>
        </w:rPr>
      </w:pPr>
      <w:proofErr w:type="spellStart"/>
      <w:ins w:id="39" w:author="Unknown">
        <w:r w:rsidRPr="00470D4F">
          <w:rPr>
            <w:rFonts w:ascii="Verdana" w:eastAsia="Times New Roman" w:hAnsi="Verdana" w:cs="Times New Roman"/>
            <w:color w:val="000000"/>
            <w:sz w:val="16"/>
            <w:szCs w:val="16"/>
            <w:bdr w:val="none" w:sz="0" w:space="0" w:color="auto" w:frame="1"/>
          </w:rPr>
          <w:lastRenderedPageBreak/>
          <w:t>System.out.println</w:t>
        </w:r>
        <w:proofErr w:type="spellEnd"/>
        <w:r w:rsidRPr="00470D4F">
          <w:rPr>
            <w:rFonts w:ascii="Verdana" w:eastAsia="Times New Roman" w:hAnsi="Verdana" w:cs="Times New Roman"/>
            <w:color w:val="000000"/>
            <w:sz w:val="16"/>
            <w:szCs w:val="16"/>
            <w:bdr w:val="none" w:sz="0" w:space="0" w:color="auto" w:frame="1"/>
          </w:rPr>
          <w:t>(count);  </w:t>
        </w:r>
      </w:ins>
    </w:p>
    <w:p w:rsidR="00470D4F" w:rsidRPr="00470D4F" w:rsidRDefault="00470D4F" w:rsidP="00470D4F">
      <w:pPr>
        <w:numPr>
          <w:ilvl w:val="0"/>
          <w:numId w:val="6"/>
        </w:numPr>
        <w:spacing w:after="0" w:line="252" w:lineRule="atLeast"/>
        <w:ind w:left="240"/>
        <w:rPr>
          <w:ins w:id="40" w:author="Unknown"/>
          <w:rFonts w:ascii="Verdana" w:eastAsia="Times New Roman" w:hAnsi="Verdana" w:cs="Times New Roman"/>
          <w:color w:val="000000"/>
          <w:sz w:val="16"/>
          <w:szCs w:val="16"/>
        </w:rPr>
      </w:pPr>
      <w:ins w:id="41"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6"/>
        </w:numPr>
        <w:spacing w:after="0" w:line="252" w:lineRule="atLeast"/>
        <w:ind w:left="240"/>
        <w:rPr>
          <w:ins w:id="42" w:author="Unknown"/>
          <w:rFonts w:ascii="Verdana" w:eastAsia="Times New Roman" w:hAnsi="Verdana" w:cs="Times New Roman"/>
          <w:color w:val="000000"/>
          <w:sz w:val="16"/>
          <w:szCs w:val="16"/>
        </w:rPr>
      </w:pPr>
      <w:ins w:id="43"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6"/>
        </w:numPr>
        <w:spacing w:after="0" w:line="252" w:lineRule="atLeast"/>
        <w:ind w:left="240"/>
        <w:rPr>
          <w:ins w:id="44" w:author="Unknown"/>
          <w:rFonts w:ascii="Verdana" w:eastAsia="Times New Roman" w:hAnsi="Verdana" w:cs="Times New Roman"/>
          <w:color w:val="000000"/>
          <w:sz w:val="16"/>
          <w:szCs w:val="16"/>
        </w:rPr>
      </w:pPr>
      <w:ins w:id="45" w:author="Unknown">
        <w:r w:rsidRPr="00470D4F">
          <w:rPr>
            <w:rFonts w:ascii="Verdana" w:eastAsia="Times New Roman" w:hAnsi="Verdana" w:cs="Times New Roman"/>
            <w:b/>
            <w:bCs/>
            <w:color w:val="006699"/>
            <w:sz w:val="16"/>
          </w:rPr>
          <w:t>public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static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void</w:t>
        </w:r>
        <w:r w:rsidRPr="00470D4F">
          <w:rPr>
            <w:rFonts w:ascii="Verdana" w:eastAsia="Times New Roman" w:hAnsi="Verdana" w:cs="Times New Roman"/>
            <w:color w:val="000000"/>
            <w:sz w:val="16"/>
            <w:szCs w:val="16"/>
            <w:bdr w:val="none" w:sz="0" w:space="0" w:color="auto" w:frame="1"/>
          </w:rPr>
          <w:t> main(String </w:t>
        </w:r>
        <w:proofErr w:type="spellStart"/>
        <w:r w:rsidRPr="00470D4F">
          <w:rPr>
            <w:rFonts w:ascii="Verdana" w:eastAsia="Times New Roman" w:hAnsi="Verdana" w:cs="Times New Roman"/>
            <w:color w:val="000000"/>
            <w:sz w:val="16"/>
            <w:szCs w:val="16"/>
            <w:bdr w:val="none" w:sz="0" w:space="0" w:color="auto" w:frame="1"/>
          </w:rPr>
          <w:t>args</w:t>
        </w:r>
        <w:proofErr w:type="spellEnd"/>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6"/>
        </w:numPr>
        <w:spacing w:after="0" w:line="252" w:lineRule="atLeast"/>
        <w:ind w:left="240"/>
        <w:rPr>
          <w:ins w:id="46" w:author="Unknown"/>
          <w:rFonts w:ascii="Verdana" w:eastAsia="Times New Roman" w:hAnsi="Verdana" w:cs="Times New Roman"/>
          <w:color w:val="000000"/>
          <w:sz w:val="16"/>
          <w:szCs w:val="16"/>
        </w:rPr>
      </w:pPr>
      <w:ins w:id="47" w:author="Unknown">
        <w:r w:rsidRPr="00470D4F">
          <w:rPr>
            <w:rFonts w:ascii="Verdana" w:eastAsia="Times New Roman" w:hAnsi="Verdana" w:cs="Times New Roman"/>
            <w:color w:val="008200"/>
            <w:sz w:val="16"/>
          </w:rPr>
          <w:t>//Creating objects</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6"/>
        </w:numPr>
        <w:spacing w:after="0" w:line="252" w:lineRule="atLeast"/>
        <w:ind w:left="240"/>
        <w:rPr>
          <w:ins w:id="48" w:author="Unknown"/>
          <w:rFonts w:ascii="Verdana" w:eastAsia="Times New Roman" w:hAnsi="Verdana" w:cs="Times New Roman"/>
          <w:color w:val="000000"/>
          <w:sz w:val="16"/>
          <w:szCs w:val="16"/>
        </w:rPr>
      </w:pPr>
      <w:ins w:id="49" w:author="Unknown">
        <w:r w:rsidRPr="00470D4F">
          <w:rPr>
            <w:rFonts w:ascii="Verdana" w:eastAsia="Times New Roman" w:hAnsi="Verdana" w:cs="Times New Roman"/>
            <w:color w:val="000000"/>
            <w:sz w:val="16"/>
            <w:szCs w:val="16"/>
            <w:bdr w:val="none" w:sz="0" w:space="0" w:color="auto" w:frame="1"/>
          </w:rPr>
          <w:t>Counter c1=</w:t>
        </w:r>
        <w:r w:rsidRPr="00470D4F">
          <w:rPr>
            <w:rFonts w:ascii="Verdana" w:eastAsia="Times New Roman" w:hAnsi="Verdana" w:cs="Times New Roman"/>
            <w:b/>
            <w:bCs/>
            <w:color w:val="006699"/>
            <w:sz w:val="16"/>
          </w:rPr>
          <w:t>new</w:t>
        </w:r>
        <w:r w:rsidRPr="00470D4F">
          <w:rPr>
            <w:rFonts w:ascii="Verdana" w:eastAsia="Times New Roman" w:hAnsi="Verdana" w:cs="Times New Roman"/>
            <w:color w:val="000000"/>
            <w:sz w:val="16"/>
            <w:szCs w:val="16"/>
            <w:bdr w:val="none" w:sz="0" w:space="0" w:color="auto" w:frame="1"/>
          </w:rPr>
          <w:t> Counter();  </w:t>
        </w:r>
      </w:ins>
    </w:p>
    <w:p w:rsidR="00470D4F" w:rsidRPr="00470D4F" w:rsidRDefault="00470D4F" w:rsidP="00470D4F">
      <w:pPr>
        <w:numPr>
          <w:ilvl w:val="0"/>
          <w:numId w:val="6"/>
        </w:numPr>
        <w:spacing w:after="0" w:line="252" w:lineRule="atLeast"/>
        <w:ind w:left="240"/>
        <w:rPr>
          <w:ins w:id="50" w:author="Unknown"/>
          <w:rFonts w:ascii="Verdana" w:eastAsia="Times New Roman" w:hAnsi="Verdana" w:cs="Times New Roman"/>
          <w:color w:val="000000"/>
          <w:sz w:val="16"/>
          <w:szCs w:val="16"/>
        </w:rPr>
      </w:pPr>
      <w:ins w:id="51" w:author="Unknown">
        <w:r w:rsidRPr="00470D4F">
          <w:rPr>
            <w:rFonts w:ascii="Verdana" w:eastAsia="Times New Roman" w:hAnsi="Verdana" w:cs="Times New Roman"/>
            <w:color w:val="000000"/>
            <w:sz w:val="16"/>
            <w:szCs w:val="16"/>
            <w:bdr w:val="none" w:sz="0" w:space="0" w:color="auto" w:frame="1"/>
          </w:rPr>
          <w:t>Counter c2=</w:t>
        </w:r>
        <w:r w:rsidRPr="00470D4F">
          <w:rPr>
            <w:rFonts w:ascii="Verdana" w:eastAsia="Times New Roman" w:hAnsi="Verdana" w:cs="Times New Roman"/>
            <w:b/>
            <w:bCs/>
            <w:color w:val="006699"/>
            <w:sz w:val="16"/>
          </w:rPr>
          <w:t>new</w:t>
        </w:r>
        <w:r w:rsidRPr="00470D4F">
          <w:rPr>
            <w:rFonts w:ascii="Verdana" w:eastAsia="Times New Roman" w:hAnsi="Verdana" w:cs="Times New Roman"/>
            <w:color w:val="000000"/>
            <w:sz w:val="16"/>
            <w:szCs w:val="16"/>
            <w:bdr w:val="none" w:sz="0" w:space="0" w:color="auto" w:frame="1"/>
          </w:rPr>
          <w:t> Counter();  </w:t>
        </w:r>
      </w:ins>
    </w:p>
    <w:p w:rsidR="00470D4F" w:rsidRPr="00470D4F" w:rsidRDefault="00470D4F" w:rsidP="00470D4F">
      <w:pPr>
        <w:numPr>
          <w:ilvl w:val="0"/>
          <w:numId w:val="6"/>
        </w:numPr>
        <w:spacing w:after="0" w:line="252" w:lineRule="atLeast"/>
        <w:ind w:left="240"/>
        <w:rPr>
          <w:ins w:id="52" w:author="Unknown"/>
          <w:rFonts w:ascii="Verdana" w:eastAsia="Times New Roman" w:hAnsi="Verdana" w:cs="Times New Roman"/>
          <w:color w:val="000000"/>
          <w:sz w:val="16"/>
          <w:szCs w:val="16"/>
        </w:rPr>
      </w:pPr>
      <w:ins w:id="53" w:author="Unknown">
        <w:r w:rsidRPr="00470D4F">
          <w:rPr>
            <w:rFonts w:ascii="Verdana" w:eastAsia="Times New Roman" w:hAnsi="Verdana" w:cs="Times New Roman"/>
            <w:color w:val="000000"/>
            <w:sz w:val="16"/>
            <w:szCs w:val="16"/>
            <w:bdr w:val="none" w:sz="0" w:space="0" w:color="auto" w:frame="1"/>
          </w:rPr>
          <w:t>Counter c3=</w:t>
        </w:r>
        <w:r w:rsidRPr="00470D4F">
          <w:rPr>
            <w:rFonts w:ascii="Verdana" w:eastAsia="Times New Roman" w:hAnsi="Verdana" w:cs="Times New Roman"/>
            <w:b/>
            <w:bCs/>
            <w:color w:val="006699"/>
            <w:sz w:val="16"/>
          </w:rPr>
          <w:t>new</w:t>
        </w:r>
        <w:r w:rsidRPr="00470D4F">
          <w:rPr>
            <w:rFonts w:ascii="Verdana" w:eastAsia="Times New Roman" w:hAnsi="Verdana" w:cs="Times New Roman"/>
            <w:color w:val="000000"/>
            <w:sz w:val="16"/>
            <w:szCs w:val="16"/>
            <w:bdr w:val="none" w:sz="0" w:space="0" w:color="auto" w:frame="1"/>
          </w:rPr>
          <w:t> Counter();  </w:t>
        </w:r>
      </w:ins>
    </w:p>
    <w:p w:rsidR="00470D4F" w:rsidRPr="00470D4F" w:rsidRDefault="00470D4F" w:rsidP="00470D4F">
      <w:pPr>
        <w:numPr>
          <w:ilvl w:val="0"/>
          <w:numId w:val="6"/>
        </w:numPr>
        <w:spacing w:after="0" w:line="252" w:lineRule="atLeast"/>
        <w:ind w:left="240"/>
        <w:rPr>
          <w:ins w:id="54" w:author="Unknown"/>
          <w:rFonts w:ascii="Verdana" w:eastAsia="Times New Roman" w:hAnsi="Verdana" w:cs="Times New Roman"/>
          <w:color w:val="000000"/>
          <w:sz w:val="16"/>
          <w:szCs w:val="16"/>
        </w:rPr>
      </w:pPr>
      <w:ins w:id="55"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6"/>
        </w:numPr>
        <w:spacing w:after="96" w:line="252" w:lineRule="atLeast"/>
        <w:ind w:left="240"/>
        <w:rPr>
          <w:ins w:id="56" w:author="Unknown"/>
          <w:rFonts w:ascii="Verdana" w:eastAsia="Times New Roman" w:hAnsi="Verdana" w:cs="Times New Roman"/>
          <w:color w:val="000000"/>
          <w:sz w:val="16"/>
          <w:szCs w:val="16"/>
        </w:rPr>
      </w:pPr>
      <w:ins w:id="57"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spacing w:before="100" w:beforeAutospacing="1" w:after="100" w:afterAutospacing="1" w:line="276" w:lineRule="atLeast"/>
        <w:ind w:left="240"/>
        <w:rPr>
          <w:ins w:id="58" w:author="Unknown"/>
          <w:rFonts w:ascii="Verdana" w:eastAsia="Times New Roman" w:hAnsi="Verdana" w:cs="Times New Roman"/>
          <w:color w:val="000000"/>
          <w:sz w:val="16"/>
          <w:szCs w:val="16"/>
        </w:rPr>
      </w:pPr>
      <w:ins w:id="59" w:author="Unknown">
        <w:r w:rsidRPr="00470D4F">
          <w:rPr>
            <w:rFonts w:ascii="Verdana" w:eastAsia="Times New Roman" w:hAnsi="Verdana" w:cs="Times New Roman"/>
            <w:color w:val="000000"/>
            <w:sz w:val="16"/>
            <w:szCs w:val="16"/>
          </w:rPr>
          <w:t>Output:</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60" w:author="Unknown"/>
          <w:rFonts w:ascii="Courier New" w:eastAsia="Times New Roman" w:hAnsi="Courier New" w:cs="Courier New"/>
          <w:color w:val="000000"/>
          <w:sz w:val="20"/>
          <w:szCs w:val="20"/>
        </w:rPr>
      </w:pPr>
      <w:ins w:id="61" w:author="Unknown">
        <w:r w:rsidRPr="00470D4F">
          <w:rPr>
            <w:rFonts w:ascii="Courier New" w:eastAsia="Times New Roman" w:hAnsi="Courier New" w:cs="Courier New"/>
            <w:color w:val="000000"/>
            <w:sz w:val="20"/>
            <w:szCs w:val="20"/>
          </w:rPr>
          <w:t>1</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62" w:author="Unknown"/>
          <w:rFonts w:ascii="Courier New" w:eastAsia="Times New Roman" w:hAnsi="Courier New" w:cs="Courier New"/>
          <w:color w:val="000000"/>
          <w:sz w:val="20"/>
          <w:szCs w:val="20"/>
        </w:rPr>
      </w:pPr>
      <w:ins w:id="63" w:author="Unknown">
        <w:r w:rsidRPr="00470D4F">
          <w:rPr>
            <w:rFonts w:ascii="Courier New" w:eastAsia="Times New Roman" w:hAnsi="Courier New" w:cs="Courier New"/>
            <w:color w:val="000000"/>
            <w:sz w:val="20"/>
            <w:szCs w:val="20"/>
          </w:rPr>
          <w:t>1</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64" w:author="Unknown"/>
          <w:rFonts w:ascii="Courier New" w:eastAsia="Times New Roman" w:hAnsi="Courier New" w:cs="Courier New"/>
          <w:color w:val="000000"/>
          <w:sz w:val="20"/>
          <w:szCs w:val="20"/>
        </w:rPr>
      </w:pPr>
      <w:ins w:id="65" w:author="Unknown">
        <w:r w:rsidRPr="00470D4F">
          <w:rPr>
            <w:rFonts w:ascii="Courier New" w:eastAsia="Times New Roman" w:hAnsi="Courier New" w:cs="Courier New"/>
            <w:color w:val="000000"/>
            <w:sz w:val="20"/>
            <w:szCs w:val="20"/>
          </w:rPr>
          <w:t>1</w:t>
        </w:r>
      </w:ins>
    </w:p>
    <w:p w:rsidR="00470D4F" w:rsidRPr="00470D4F" w:rsidRDefault="00470D4F" w:rsidP="00470D4F">
      <w:pPr>
        <w:spacing w:after="0" w:line="276" w:lineRule="atLeast"/>
        <w:ind w:left="240"/>
        <w:rPr>
          <w:ins w:id="66" w:author="Unknown"/>
          <w:rFonts w:ascii="Verdana" w:eastAsia="Times New Roman" w:hAnsi="Verdana" w:cs="Times New Roman"/>
          <w:color w:val="000000"/>
          <w:sz w:val="16"/>
          <w:szCs w:val="16"/>
        </w:rPr>
      </w:pPr>
      <w:ins w:id="67" w:author="Unknown">
        <w:r w:rsidRPr="00470D4F">
          <w:rPr>
            <w:rFonts w:ascii="Verdana" w:eastAsia="Times New Roman" w:hAnsi="Verdana" w:cs="Times New Roman"/>
            <w:color w:val="000000"/>
            <w:sz w:val="16"/>
            <w:szCs w:val="16"/>
          </w:rPr>
          <w:pict>
            <v:rect id="_x0000_i1026" style="width:0;height:.6pt" o:hralign="center" o:hrstd="t" o:hrnoshade="t" o:hr="t" fillcolor="#d4d4d4" stroked="f"/>
          </w:pict>
        </w:r>
      </w:ins>
    </w:p>
    <w:p w:rsidR="00470D4F" w:rsidRPr="00470D4F" w:rsidRDefault="00470D4F" w:rsidP="00470D4F">
      <w:pPr>
        <w:spacing w:before="100" w:beforeAutospacing="1" w:after="100" w:afterAutospacing="1" w:line="276" w:lineRule="atLeast"/>
        <w:ind w:left="240"/>
        <w:outlineLvl w:val="2"/>
        <w:rPr>
          <w:ins w:id="68" w:author="Unknown"/>
          <w:rFonts w:ascii="Tahoma" w:eastAsia="Times New Roman" w:hAnsi="Tahoma" w:cs="Tahoma"/>
          <w:color w:val="610B4B"/>
          <w:sz w:val="26"/>
          <w:szCs w:val="26"/>
        </w:rPr>
      </w:pPr>
      <w:ins w:id="69" w:author="Unknown">
        <w:r w:rsidRPr="00470D4F">
          <w:rPr>
            <w:rFonts w:ascii="Tahoma" w:eastAsia="Times New Roman" w:hAnsi="Tahoma" w:cs="Tahoma"/>
            <w:color w:val="610B4B"/>
            <w:sz w:val="26"/>
            <w:szCs w:val="26"/>
          </w:rPr>
          <w:t>Program of counter by static variable</w:t>
        </w:r>
      </w:ins>
    </w:p>
    <w:p w:rsidR="00470D4F" w:rsidRPr="00470D4F" w:rsidRDefault="00470D4F" w:rsidP="00470D4F">
      <w:pPr>
        <w:spacing w:before="100" w:beforeAutospacing="1" w:after="100" w:afterAutospacing="1" w:line="276" w:lineRule="atLeast"/>
        <w:ind w:left="240"/>
        <w:rPr>
          <w:ins w:id="70" w:author="Unknown"/>
          <w:rFonts w:ascii="Verdana" w:eastAsia="Times New Roman" w:hAnsi="Verdana" w:cs="Times New Roman"/>
          <w:color w:val="000000"/>
          <w:sz w:val="16"/>
          <w:szCs w:val="16"/>
        </w:rPr>
      </w:pPr>
      <w:ins w:id="71" w:author="Unknown">
        <w:r w:rsidRPr="00470D4F">
          <w:rPr>
            <w:rFonts w:ascii="Verdana" w:eastAsia="Times New Roman" w:hAnsi="Verdana" w:cs="Times New Roman"/>
            <w:color w:val="000000"/>
            <w:sz w:val="16"/>
            <w:szCs w:val="16"/>
          </w:rPr>
          <w:t>As we have mentioned above, static variable will get the memory only once, if any object changes the value of the static variable, it will retain its value.</w:t>
        </w:r>
      </w:ins>
    </w:p>
    <w:p w:rsidR="00470D4F" w:rsidRPr="00470D4F" w:rsidRDefault="00470D4F" w:rsidP="00470D4F">
      <w:pPr>
        <w:numPr>
          <w:ilvl w:val="0"/>
          <w:numId w:val="7"/>
        </w:numPr>
        <w:spacing w:after="0" w:line="252" w:lineRule="atLeast"/>
        <w:ind w:left="240"/>
        <w:rPr>
          <w:ins w:id="72" w:author="Unknown"/>
          <w:rFonts w:ascii="Verdana" w:eastAsia="Times New Roman" w:hAnsi="Verdana" w:cs="Times New Roman"/>
          <w:color w:val="000000"/>
          <w:sz w:val="16"/>
          <w:szCs w:val="16"/>
        </w:rPr>
      </w:pPr>
      <w:ins w:id="73" w:author="Unknown">
        <w:r w:rsidRPr="00470D4F">
          <w:rPr>
            <w:rFonts w:ascii="Verdana" w:eastAsia="Times New Roman" w:hAnsi="Verdana" w:cs="Times New Roman"/>
            <w:color w:val="008200"/>
            <w:sz w:val="16"/>
          </w:rPr>
          <w:t>//Java Program to illustrate the use of static variable which</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7"/>
        </w:numPr>
        <w:spacing w:after="0" w:line="252" w:lineRule="atLeast"/>
        <w:ind w:left="240"/>
        <w:rPr>
          <w:ins w:id="74" w:author="Unknown"/>
          <w:rFonts w:ascii="Verdana" w:eastAsia="Times New Roman" w:hAnsi="Verdana" w:cs="Times New Roman"/>
          <w:color w:val="000000"/>
          <w:sz w:val="16"/>
          <w:szCs w:val="16"/>
        </w:rPr>
      </w:pPr>
      <w:ins w:id="75" w:author="Unknown">
        <w:r w:rsidRPr="00470D4F">
          <w:rPr>
            <w:rFonts w:ascii="Verdana" w:eastAsia="Times New Roman" w:hAnsi="Verdana" w:cs="Times New Roman"/>
            <w:color w:val="008200"/>
            <w:sz w:val="16"/>
          </w:rPr>
          <w:t>//is shared with all objects.</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7"/>
        </w:numPr>
        <w:spacing w:after="0" w:line="252" w:lineRule="atLeast"/>
        <w:ind w:left="240"/>
        <w:rPr>
          <w:ins w:id="76" w:author="Unknown"/>
          <w:rFonts w:ascii="Verdana" w:eastAsia="Times New Roman" w:hAnsi="Verdana" w:cs="Times New Roman"/>
          <w:color w:val="000000"/>
          <w:sz w:val="16"/>
          <w:szCs w:val="16"/>
        </w:rPr>
      </w:pPr>
      <w:ins w:id="77" w:author="Unknown">
        <w:r w:rsidRPr="00470D4F">
          <w:rPr>
            <w:rFonts w:ascii="Verdana" w:eastAsia="Times New Roman" w:hAnsi="Verdana" w:cs="Times New Roman"/>
            <w:b/>
            <w:bCs/>
            <w:color w:val="006699"/>
            <w:sz w:val="16"/>
          </w:rPr>
          <w:t>class</w:t>
        </w:r>
        <w:r w:rsidRPr="00470D4F">
          <w:rPr>
            <w:rFonts w:ascii="Verdana" w:eastAsia="Times New Roman" w:hAnsi="Verdana" w:cs="Times New Roman"/>
            <w:color w:val="000000"/>
            <w:sz w:val="16"/>
            <w:szCs w:val="16"/>
            <w:bdr w:val="none" w:sz="0" w:space="0" w:color="auto" w:frame="1"/>
          </w:rPr>
          <w:t> Counter2{  </w:t>
        </w:r>
      </w:ins>
    </w:p>
    <w:p w:rsidR="00470D4F" w:rsidRPr="00470D4F" w:rsidRDefault="00470D4F" w:rsidP="00470D4F">
      <w:pPr>
        <w:numPr>
          <w:ilvl w:val="0"/>
          <w:numId w:val="7"/>
        </w:numPr>
        <w:spacing w:after="0" w:line="252" w:lineRule="atLeast"/>
        <w:ind w:left="240"/>
        <w:rPr>
          <w:ins w:id="78" w:author="Unknown"/>
          <w:rFonts w:ascii="Verdana" w:eastAsia="Times New Roman" w:hAnsi="Verdana" w:cs="Times New Roman"/>
          <w:color w:val="000000"/>
          <w:sz w:val="16"/>
          <w:szCs w:val="16"/>
        </w:rPr>
      </w:pPr>
      <w:ins w:id="79" w:author="Unknown">
        <w:r w:rsidRPr="00470D4F">
          <w:rPr>
            <w:rFonts w:ascii="Verdana" w:eastAsia="Times New Roman" w:hAnsi="Verdana" w:cs="Times New Roman"/>
            <w:b/>
            <w:bCs/>
            <w:color w:val="006699"/>
            <w:sz w:val="16"/>
          </w:rPr>
          <w:t>static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int</w:t>
        </w:r>
        <w:r w:rsidRPr="00470D4F">
          <w:rPr>
            <w:rFonts w:ascii="Verdana" w:eastAsia="Times New Roman" w:hAnsi="Verdana" w:cs="Times New Roman"/>
            <w:color w:val="000000"/>
            <w:sz w:val="16"/>
            <w:szCs w:val="16"/>
            <w:bdr w:val="none" w:sz="0" w:space="0" w:color="auto" w:frame="1"/>
          </w:rPr>
          <w:t> count=</w:t>
        </w:r>
        <w:r w:rsidRPr="00470D4F">
          <w:rPr>
            <w:rFonts w:ascii="Verdana" w:eastAsia="Times New Roman" w:hAnsi="Verdana" w:cs="Times New Roman"/>
            <w:color w:val="C00000"/>
            <w:sz w:val="16"/>
          </w:rPr>
          <w:t>0</w:t>
        </w:r>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008200"/>
            <w:sz w:val="16"/>
          </w:rPr>
          <w:t>//will get memory only once and retain its value</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7"/>
        </w:numPr>
        <w:spacing w:after="0" w:line="252" w:lineRule="atLeast"/>
        <w:ind w:left="240"/>
        <w:rPr>
          <w:ins w:id="80" w:author="Unknown"/>
          <w:rFonts w:ascii="Verdana" w:eastAsia="Times New Roman" w:hAnsi="Verdana" w:cs="Times New Roman"/>
          <w:color w:val="000000"/>
          <w:sz w:val="16"/>
          <w:szCs w:val="16"/>
        </w:rPr>
      </w:pPr>
      <w:ins w:id="81"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7"/>
        </w:numPr>
        <w:spacing w:after="0" w:line="252" w:lineRule="atLeast"/>
        <w:ind w:left="240"/>
        <w:rPr>
          <w:ins w:id="82" w:author="Unknown"/>
          <w:rFonts w:ascii="Verdana" w:eastAsia="Times New Roman" w:hAnsi="Verdana" w:cs="Times New Roman"/>
          <w:color w:val="000000"/>
          <w:sz w:val="16"/>
          <w:szCs w:val="16"/>
        </w:rPr>
      </w:pPr>
      <w:ins w:id="83" w:author="Unknown">
        <w:r w:rsidRPr="00470D4F">
          <w:rPr>
            <w:rFonts w:ascii="Verdana" w:eastAsia="Times New Roman" w:hAnsi="Verdana" w:cs="Times New Roman"/>
            <w:color w:val="000000"/>
            <w:sz w:val="16"/>
            <w:szCs w:val="16"/>
            <w:bdr w:val="none" w:sz="0" w:space="0" w:color="auto" w:frame="1"/>
          </w:rPr>
          <w:t>Counter2(){  </w:t>
        </w:r>
      </w:ins>
    </w:p>
    <w:p w:rsidR="00470D4F" w:rsidRPr="00470D4F" w:rsidRDefault="00470D4F" w:rsidP="00470D4F">
      <w:pPr>
        <w:numPr>
          <w:ilvl w:val="0"/>
          <w:numId w:val="7"/>
        </w:numPr>
        <w:spacing w:after="0" w:line="252" w:lineRule="atLeast"/>
        <w:ind w:left="240"/>
        <w:rPr>
          <w:ins w:id="84" w:author="Unknown"/>
          <w:rFonts w:ascii="Verdana" w:eastAsia="Times New Roman" w:hAnsi="Verdana" w:cs="Times New Roman"/>
          <w:color w:val="000000"/>
          <w:sz w:val="16"/>
          <w:szCs w:val="16"/>
        </w:rPr>
      </w:pPr>
      <w:ins w:id="85" w:author="Unknown">
        <w:r w:rsidRPr="00470D4F">
          <w:rPr>
            <w:rFonts w:ascii="Verdana" w:eastAsia="Times New Roman" w:hAnsi="Verdana" w:cs="Times New Roman"/>
            <w:color w:val="000000"/>
            <w:sz w:val="16"/>
            <w:szCs w:val="16"/>
            <w:bdr w:val="none" w:sz="0" w:space="0" w:color="auto" w:frame="1"/>
          </w:rPr>
          <w:t>count++;</w:t>
        </w:r>
        <w:r w:rsidRPr="00470D4F">
          <w:rPr>
            <w:rFonts w:ascii="Verdana" w:eastAsia="Times New Roman" w:hAnsi="Verdana" w:cs="Times New Roman"/>
            <w:color w:val="008200"/>
            <w:sz w:val="16"/>
          </w:rPr>
          <w:t>//incrementing the value of static variable</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7"/>
        </w:numPr>
        <w:spacing w:after="0" w:line="252" w:lineRule="atLeast"/>
        <w:ind w:left="240"/>
        <w:rPr>
          <w:ins w:id="86" w:author="Unknown"/>
          <w:rFonts w:ascii="Verdana" w:eastAsia="Times New Roman" w:hAnsi="Verdana" w:cs="Times New Roman"/>
          <w:color w:val="000000"/>
          <w:sz w:val="16"/>
          <w:szCs w:val="16"/>
        </w:rPr>
      </w:pPr>
      <w:proofErr w:type="spellStart"/>
      <w:ins w:id="87" w:author="Unknown">
        <w:r w:rsidRPr="00470D4F">
          <w:rPr>
            <w:rFonts w:ascii="Verdana" w:eastAsia="Times New Roman" w:hAnsi="Verdana" w:cs="Times New Roman"/>
            <w:color w:val="000000"/>
            <w:sz w:val="16"/>
            <w:szCs w:val="16"/>
            <w:bdr w:val="none" w:sz="0" w:space="0" w:color="auto" w:frame="1"/>
          </w:rPr>
          <w:t>System.out.println</w:t>
        </w:r>
        <w:proofErr w:type="spellEnd"/>
        <w:r w:rsidRPr="00470D4F">
          <w:rPr>
            <w:rFonts w:ascii="Verdana" w:eastAsia="Times New Roman" w:hAnsi="Verdana" w:cs="Times New Roman"/>
            <w:color w:val="000000"/>
            <w:sz w:val="16"/>
            <w:szCs w:val="16"/>
            <w:bdr w:val="none" w:sz="0" w:space="0" w:color="auto" w:frame="1"/>
          </w:rPr>
          <w:t>(count);  </w:t>
        </w:r>
      </w:ins>
    </w:p>
    <w:p w:rsidR="00470D4F" w:rsidRPr="00470D4F" w:rsidRDefault="00470D4F" w:rsidP="00470D4F">
      <w:pPr>
        <w:numPr>
          <w:ilvl w:val="0"/>
          <w:numId w:val="7"/>
        </w:numPr>
        <w:spacing w:after="0" w:line="252" w:lineRule="atLeast"/>
        <w:ind w:left="240"/>
        <w:rPr>
          <w:ins w:id="88" w:author="Unknown"/>
          <w:rFonts w:ascii="Verdana" w:eastAsia="Times New Roman" w:hAnsi="Verdana" w:cs="Times New Roman"/>
          <w:color w:val="000000"/>
          <w:sz w:val="16"/>
          <w:szCs w:val="16"/>
        </w:rPr>
      </w:pPr>
      <w:ins w:id="89"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7"/>
        </w:numPr>
        <w:spacing w:after="0" w:line="252" w:lineRule="atLeast"/>
        <w:ind w:left="240"/>
        <w:rPr>
          <w:ins w:id="90" w:author="Unknown"/>
          <w:rFonts w:ascii="Verdana" w:eastAsia="Times New Roman" w:hAnsi="Verdana" w:cs="Times New Roman"/>
          <w:color w:val="000000"/>
          <w:sz w:val="16"/>
          <w:szCs w:val="16"/>
        </w:rPr>
      </w:pPr>
      <w:ins w:id="91"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7"/>
        </w:numPr>
        <w:spacing w:after="0" w:line="252" w:lineRule="atLeast"/>
        <w:ind w:left="240"/>
        <w:rPr>
          <w:ins w:id="92" w:author="Unknown"/>
          <w:rFonts w:ascii="Verdana" w:eastAsia="Times New Roman" w:hAnsi="Verdana" w:cs="Times New Roman"/>
          <w:color w:val="000000"/>
          <w:sz w:val="16"/>
          <w:szCs w:val="16"/>
        </w:rPr>
      </w:pPr>
      <w:ins w:id="93" w:author="Unknown">
        <w:r w:rsidRPr="00470D4F">
          <w:rPr>
            <w:rFonts w:ascii="Verdana" w:eastAsia="Times New Roman" w:hAnsi="Verdana" w:cs="Times New Roman"/>
            <w:b/>
            <w:bCs/>
            <w:color w:val="006699"/>
            <w:sz w:val="16"/>
          </w:rPr>
          <w:t>public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static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void</w:t>
        </w:r>
        <w:r w:rsidRPr="00470D4F">
          <w:rPr>
            <w:rFonts w:ascii="Verdana" w:eastAsia="Times New Roman" w:hAnsi="Verdana" w:cs="Times New Roman"/>
            <w:color w:val="000000"/>
            <w:sz w:val="16"/>
            <w:szCs w:val="16"/>
            <w:bdr w:val="none" w:sz="0" w:space="0" w:color="auto" w:frame="1"/>
          </w:rPr>
          <w:t> main(String </w:t>
        </w:r>
        <w:proofErr w:type="spellStart"/>
        <w:r w:rsidRPr="00470D4F">
          <w:rPr>
            <w:rFonts w:ascii="Verdana" w:eastAsia="Times New Roman" w:hAnsi="Verdana" w:cs="Times New Roman"/>
            <w:color w:val="000000"/>
            <w:sz w:val="16"/>
            <w:szCs w:val="16"/>
            <w:bdr w:val="none" w:sz="0" w:space="0" w:color="auto" w:frame="1"/>
          </w:rPr>
          <w:t>args</w:t>
        </w:r>
        <w:proofErr w:type="spellEnd"/>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7"/>
        </w:numPr>
        <w:spacing w:after="0" w:line="252" w:lineRule="atLeast"/>
        <w:ind w:left="240"/>
        <w:rPr>
          <w:ins w:id="94" w:author="Unknown"/>
          <w:rFonts w:ascii="Verdana" w:eastAsia="Times New Roman" w:hAnsi="Verdana" w:cs="Times New Roman"/>
          <w:color w:val="000000"/>
          <w:sz w:val="16"/>
          <w:szCs w:val="16"/>
        </w:rPr>
      </w:pPr>
      <w:ins w:id="95" w:author="Unknown">
        <w:r w:rsidRPr="00470D4F">
          <w:rPr>
            <w:rFonts w:ascii="Verdana" w:eastAsia="Times New Roman" w:hAnsi="Verdana" w:cs="Times New Roman"/>
            <w:color w:val="008200"/>
            <w:sz w:val="16"/>
          </w:rPr>
          <w:t>//creating objects</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7"/>
        </w:numPr>
        <w:spacing w:after="0" w:line="252" w:lineRule="atLeast"/>
        <w:ind w:left="240"/>
        <w:rPr>
          <w:ins w:id="96" w:author="Unknown"/>
          <w:rFonts w:ascii="Verdana" w:eastAsia="Times New Roman" w:hAnsi="Verdana" w:cs="Times New Roman"/>
          <w:color w:val="000000"/>
          <w:sz w:val="16"/>
          <w:szCs w:val="16"/>
        </w:rPr>
      </w:pPr>
      <w:ins w:id="97" w:author="Unknown">
        <w:r w:rsidRPr="00470D4F">
          <w:rPr>
            <w:rFonts w:ascii="Verdana" w:eastAsia="Times New Roman" w:hAnsi="Verdana" w:cs="Times New Roman"/>
            <w:color w:val="000000"/>
            <w:sz w:val="16"/>
            <w:szCs w:val="16"/>
            <w:bdr w:val="none" w:sz="0" w:space="0" w:color="auto" w:frame="1"/>
          </w:rPr>
          <w:t>Counter2 c1=</w:t>
        </w:r>
        <w:r w:rsidRPr="00470D4F">
          <w:rPr>
            <w:rFonts w:ascii="Verdana" w:eastAsia="Times New Roman" w:hAnsi="Verdana" w:cs="Times New Roman"/>
            <w:b/>
            <w:bCs/>
            <w:color w:val="006699"/>
            <w:sz w:val="16"/>
          </w:rPr>
          <w:t>new</w:t>
        </w:r>
        <w:r w:rsidRPr="00470D4F">
          <w:rPr>
            <w:rFonts w:ascii="Verdana" w:eastAsia="Times New Roman" w:hAnsi="Verdana" w:cs="Times New Roman"/>
            <w:color w:val="000000"/>
            <w:sz w:val="16"/>
            <w:szCs w:val="16"/>
            <w:bdr w:val="none" w:sz="0" w:space="0" w:color="auto" w:frame="1"/>
          </w:rPr>
          <w:t> Counter2();  </w:t>
        </w:r>
      </w:ins>
    </w:p>
    <w:p w:rsidR="00470D4F" w:rsidRPr="00470D4F" w:rsidRDefault="00470D4F" w:rsidP="00470D4F">
      <w:pPr>
        <w:numPr>
          <w:ilvl w:val="0"/>
          <w:numId w:val="7"/>
        </w:numPr>
        <w:spacing w:after="0" w:line="252" w:lineRule="atLeast"/>
        <w:ind w:left="240"/>
        <w:rPr>
          <w:ins w:id="98" w:author="Unknown"/>
          <w:rFonts w:ascii="Verdana" w:eastAsia="Times New Roman" w:hAnsi="Verdana" w:cs="Times New Roman"/>
          <w:color w:val="000000"/>
          <w:sz w:val="16"/>
          <w:szCs w:val="16"/>
        </w:rPr>
      </w:pPr>
      <w:ins w:id="99" w:author="Unknown">
        <w:r w:rsidRPr="00470D4F">
          <w:rPr>
            <w:rFonts w:ascii="Verdana" w:eastAsia="Times New Roman" w:hAnsi="Verdana" w:cs="Times New Roman"/>
            <w:color w:val="000000"/>
            <w:sz w:val="16"/>
            <w:szCs w:val="16"/>
            <w:bdr w:val="none" w:sz="0" w:space="0" w:color="auto" w:frame="1"/>
          </w:rPr>
          <w:t>Counter2 c2=</w:t>
        </w:r>
        <w:r w:rsidRPr="00470D4F">
          <w:rPr>
            <w:rFonts w:ascii="Verdana" w:eastAsia="Times New Roman" w:hAnsi="Verdana" w:cs="Times New Roman"/>
            <w:b/>
            <w:bCs/>
            <w:color w:val="006699"/>
            <w:sz w:val="16"/>
          </w:rPr>
          <w:t>new</w:t>
        </w:r>
        <w:r w:rsidRPr="00470D4F">
          <w:rPr>
            <w:rFonts w:ascii="Verdana" w:eastAsia="Times New Roman" w:hAnsi="Verdana" w:cs="Times New Roman"/>
            <w:color w:val="000000"/>
            <w:sz w:val="16"/>
            <w:szCs w:val="16"/>
            <w:bdr w:val="none" w:sz="0" w:space="0" w:color="auto" w:frame="1"/>
          </w:rPr>
          <w:t> Counter2();  </w:t>
        </w:r>
      </w:ins>
    </w:p>
    <w:p w:rsidR="00470D4F" w:rsidRPr="00470D4F" w:rsidRDefault="00470D4F" w:rsidP="00470D4F">
      <w:pPr>
        <w:numPr>
          <w:ilvl w:val="0"/>
          <w:numId w:val="7"/>
        </w:numPr>
        <w:spacing w:after="0" w:line="252" w:lineRule="atLeast"/>
        <w:ind w:left="240"/>
        <w:rPr>
          <w:ins w:id="100" w:author="Unknown"/>
          <w:rFonts w:ascii="Verdana" w:eastAsia="Times New Roman" w:hAnsi="Verdana" w:cs="Times New Roman"/>
          <w:color w:val="000000"/>
          <w:sz w:val="16"/>
          <w:szCs w:val="16"/>
        </w:rPr>
      </w:pPr>
      <w:ins w:id="101" w:author="Unknown">
        <w:r w:rsidRPr="00470D4F">
          <w:rPr>
            <w:rFonts w:ascii="Verdana" w:eastAsia="Times New Roman" w:hAnsi="Verdana" w:cs="Times New Roman"/>
            <w:color w:val="000000"/>
            <w:sz w:val="16"/>
            <w:szCs w:val="16"/>
            <w:bdr w:val="none" w:sz="0" w:space="0" w:color="auto" w:frame="1"/>
          </w:rPr>
          <w:t>Counter2 c3=</w:t>
        </w:r>
        <w:r w:rsidRPr="00470D4F">
          <w:rPr>
            <w:rFonts w:ascii="Verdana" w:eastAsia="Times New Roman" w:hAnsi="Verdana" w:cs="Times New Roman"/>
            <w:b/>
            <w:bCs/>
            <w:color w:val="006699"/>
            <w:sz w:val="16"/>
          </w:rPr>
          <w:t>new</w:t>
        </w:r>
        <w:r w:rsidRPr="00470D4F">
          <w:rPr>
            <w:rFonts w:ascii="Verdana" w:eastAsia="Times New Roman" w:hAnsi="Verdana" w:cs="Times New Roman"/>
            <w:color w:val="000000"/>
            <w:sz w:val="16"/>
            <w:szCs w:val="16"/>
            <w:bdr w:val="none" w:sz="0" w:space="0" w:color="auto" w:frame="1"/>
          </w:rPr>
          <w:t> Counter2();  </w:t>
        </w:r>
      </w:ins>
    </w:p>
    <w:p w:rsidR="00470D4F" w:rsidRPr="00470D4F" w:rsidRDefault="00470D4F" w:rsidP="00470D4F">
      <w:pPr>
        <w:numPr>
          <w:ilvl w:val="0"/>
          <w:numId w:val="7"/>
        </w:numPr>
        <w:spacing w:after="0" w:line="252" w:lineRule="atLeast"/>
        <w:ind w:left="240"/>
        <w:rPr>
          <w:ins w:id="102" w:author="Unknown"/>
          <w:rFonts w:ascii="Verdana" w:eastAsia="Times New Roman" w:hAnsi="Verdana" w:cs="Times New Roman"/>
          <w:color w:val="000000"/>
          <w:sz w:val="16"/>
          <w:szCs w:val="16"/>
        </w:rPr>
      </w:pPr>
      <w:ins w:id="103"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7"/>
        </w:numPr>
        <w:spacing w:after="96" w:line="252" w:lineRule="atLeast"/>
        <w:ind w:left="240"/>
        <w:rPr>
          <w:ins w:id="104" w:author="Unknown"/>
          <w:rFonts w:ascii="Verdana" w:eastAsia="Times New Roman" w:hAnsi="Verdana" w:cs="Times New Roman"/>
          <w:color w:val="000000"/>
          <w:sz w:val="16"/>
          <w:szCs w:val="16"/>
        </w:rPr>
      </w:pPr>
      <w:ins w:id="105"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spacing w:before="100" w:beforeAutospacing="1" w:after="100" w:afterAutospacing="1" w:line="276" w:lineRule="atLeast"/>
        <w:ind w:left="240"/>
        <w:rPr>
          <w:ins w:id="106" w:author="Unknown"/>
          <w:rFonts w:ascii="Verdana" w:eastAsia="Times New Roman" w:hAnsi="Verdana" w:cs="Times New Roman"/>
          <w:color w:val="000000"/>
          <w:sz w:val="16"/>
          <w:szCs w:val="16"/>
        </w:rPr>
      </w:pPr>
      <w:ins w:id="107" w:author="Unknown">
        <w:r w:rsidRPr="00470D4F">
          <w:rPr>
            <w:rFonts w:ascii="Verdana" w:eastAsia="Times New Roman" w:hAnsi="Verdana" w:cs="Times New Roman"/>
            <w:color w:val="000000"/>
            <w:sz w:val="16"/>
            <w:szCs w:val="16"/>
          </w:rPr>
          <w:t>Output:</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108" w:author="Unknown"/>
          <w:rFonts w:ascii="Courier New" w:eastAsia="Times New Roman" w:hAnsi="Courier New" w:cs="Courier New"/>
          <w:color w:val="000000"/>
          <w:sz w:val="20"/>
          <w:szCs w:val="20"/>
        </w:rPr>
      </w:pPr>
      <w:ins w:id="109" w:author="Unknown">
        <w:r w:rsidRPr="00470D4F">
          <w:rPr>
            <w:rFonts w:ascii="Courier New" w:eastAsia="Times New Roman" w:hAnsi="Courier New" w:cs="Courier New"/>
            <w:color w:val="000000"/>
            <w:sz w:val="20"/>
            <w:szCs w:val="20"/>
          </w:rPr>
          <w:t>1</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110" w:author="Unknown"/>
          <w:rFonts w:ascii="Courier New" w:eastAsia="Times New Roman" w:hAnsi="Courier New" w:cs="Courier New"/>
          <w:color w:val="000000"/>
          <w:sz w:val="20"/>
          <w:szCs w:val="20"/>
        </w:rPr>
      </w:pPr>
      <w:ins w:id="111" w:author="Unknown">
        <w:r w:rsidRPr="00470D4F">
          <w:rPr>
            <w:rFonts w:ascii="Courier New" w:eastAsia="Times New Roman" w:hAnsi="Courier New" w:cs="Courier New"/>
            <w:color w:val="000000"/>
            <w:sz w:val="20"/>
            <w:szCs w:val="20"/>
          </w:rPr>
          <w:t>2</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112" w:author="Unknown"/>
          <w:rFonts w:ascii="Courier New" w:eastAsia="Times New Roman" w:hAnsi="Courier New" w:cs="Courier New"/>
          <w:color w:val="000000"/>
          <w:sz w:val="20"/>
          <w:szCs w:val="20"/>
        </w:rPr>
      </w:pPr>
      <w:ins w:id="113" w:author="Unknown">
        <w:r w:rsidRPr="00470D4F">
          <w:rPr>
            <w:rFonts w:ascii="Courier New" w:eastAsia="Times New Roman" w:hAnsi="Courier New" w:cs="Courier New"/>
            <w:color w:val="000000"/>
            <w:sz w:val="20"/>
            <w:szCs w:val="20"/>
          </w:rPr>
          <w:t>3</w:t>
        </w:r>
      </w:ins>
    </w:p>
    <w:p w:rsidR="00470D4F" w:rsidRPr="00470D4F" w:rsidRDefault="00470D4F" w:rsidP="00470D4F">
      <w:pPr>
        <w:spacing w:after="0" w:line="276" w:lineRule="atLeast"/>
        <w:ind w:left="240"/>
        <w:rPr>
          <w:ins w:id="114" w:author="Unknown"/>
          <w:rFonts w:ascii="Verdana" w:eastAsia="Times New Roman" w:hAnsi="Verdana" w:cs="Times New Roman"/>
          <w:color w:val="000000"/>
          <w:sz w:val="16"/>
          <w:szCs w:val="16"/>
        </w:rPr>
      </w:pPr>
    </w:p>
    <w:p w:rsidR="00470D4F" w:rsidRPr="00470D4F" w:rsidRDefault="00470D4F" w:rsidP="00470D4F">
      <w:pPr>
        <w:spacing w:before="100" w:beforeAutospacing="1" w:after="100" w:afterAutospacing="1" w:line="312" w:lineRule="atLeast"/>
        <w:ind w:left="240"/>
        <w:outlineLvl w:val="1"/>
        <w:rPr>
          <w:ins w:id="115" w:author="Unknown"/>
          <w:rFonts w:ascii="Helvetica" w:eastAsia="Times New Roman" w:hAnsi="Helvetica" w:cs="Times New Roman"/>
          <w:color w:val="610B38"/>
          <w:sz w:val="30"/>
          <w:szCs w:val="30"/>
        </w:rPr>
      </w:pPr>
      <w:ins w:id="116" w:author="Unknown">
        <w:r w:rsidRPr="00470D4F">
          <w:rPr>
            <w:rFonts w:ascii="Helvetica" w:eastAsia="Times New Roman" w:hAnsi="Helvetica" w:cs="Times New Roman"/>
            <w:color w:val="610B38"/>
            <w:sz w:val="30"/>
            <w:szCs w:val="30"/>
          </w:rPr>
          <w:t>2) Java static method</w:t>
        </w:r>
      </w:ins>
    </w:p>
    <w:p w:rsidR="00470D4F" w:rsidRPr="00470D4F" w:rsidRDefault="00470D4F" w:rsidP="00470D4F">
      <w:pPr>
        <w:spacing w:before="100" w:beforeAutospacing="1" w:after="100" w:afterAutospacing="1" w:line="276" w:lineRule="atLeast"/>
        <w:ind w:left="240"/>
        <w:rPr>
          <w:ins w:id="117" w:author="Unknown"/>
          <w:rFonts w:ascii="Verdana" w:eastAsia="Times New Roman" w:hAnsi="Verdana" w:cs="Times New Roman"/>
          <w:color w:val="000000"/>
          <w:sz w:val="16"/>
          <w:szCs w:val="16"/>
        </w:rPr>
      </w:pPr>
      <w:ins w:id="118" w:author="Unknown">
        <w:r w:rsidRPr="00470D4F">
          <w:rPr>
            <w:rFonts w:ascii="Verdana" w:eastAsia="Times New Roman" w:hAnsi="Verdana" w:cs="Times New Roman"/>
            <w:color w:val="000000"/>
            <w:sz w:val="16"/>
            <w:szCs w:val="16"/>
          </w:rPr>
          <w:t>If you apply static keyword with any method, it is known as static method.</w:t>
        </w:r>
      </w:ins>
    </w:p>
    <w:p w:rsidR="00470D4F" w:rsidRPr="00470D4F" w:rsidRDefault="00470D4F" w:rsidP="00470D4F">
      <w:pPr>
        <w:numPr>
          <w:ilvl w:val="0"/>
          <w:numId w:val="8"/>
        </w:numPr>
        <w:spacing w:before="48" w:after="100" w:afterAutospacing="1" w:line="252" w:lineRule="atLeast"/>
        <w:ind w:left="960"/>
        <w:rPr>
          <w:ins w:id="119" w:author="Unknown"/>
          <w:rFonts w:ascii="Verdana" w:eastAsia="Times New Roman" w:hAnsi="Verdana" w:cs="Times New Roman"/>
          <w:color w:val="000000"/>
          <w:sz w:val="16"/>
          <w:szCs w:val="16"/>
        </w:rPr>
      </w:pPr>
      <w:ins w:id="120" w:author="Unknown">
        <w:r w:rsidRPr="00470D4F">
          <w:rPr>
            <w:rFonts w:ascii="Verdana" w:eastAsia="Times New Roman" w:hAnsi="Verdana" w:cs="Times New Roman"/>
            <w:color w:val="000000"/>
            <w:sz w:val="16"/>
            <w:szCs w:val="16"/>
          </w:rPr>
          <w:lastRenderedPageBreak/>
          <w:t>A static method belongs to the class rather than the object of a class.</w:t>
        </w:r>
      </w:ins>
    </w:p>
    <w:p w:rsidR="00470D4F" w:rsidRPr="00470D4F" w:rsidRDefault="00470D4F" w:rsidP="00470D4F">
      <w:pPr>
        <w:numPr>
          <w:ilvl w:val="0"/>
          <w:numId w:val="8"/>
        </w:numPr>
        <w:spacing w:before="48" w:after="100" w:afterAutospacing="1" w:line="252" w:lineRule="atLeast"/>
        <w:ind w:left="960"/>
        <w:rPr>
          <w:ins w:id="121" w:author="Unknown"/>
          <w:rFonts w:ascii="Verdana" w:eastAsia="Times New Roman" w:hAnsi="Verdana" w:cs="Times New Roman"/>
          <w:color w:val="000000"/>
          <w:sz w:val="16"/>
          <w:szCs w:val="16"/>
        </w:rPr>
      </w:pPr>
      <w:ins w:id="122" w:author="Unknown">
        <w:r w:rsidRPr="00470D4F">
          <w:rPr>
            <w:rFonts w:ascii="Verdana" w:eastAsia="Times New Roman" w:hAnsi="Verdana" w:cs="Times New Roman"/>
            <w:color w:val="000000"/>
            <w:sz w:val="16"/>
            <w:szCs w:val="16"/>
          </w:rPr>
          <w:t>A static method can be invoked without the need for creating an instance of a class.</w:t>
        </w:r>
      </w:ins>
    </w:p>
    <w:p w:rsidR="00470D4F" w:rsidRPr="00470D4F" w:rsidRDefault="00470D4F" w:rsidP="00470D4F">
      <w:pPr>
        <w:numPr>
          <w:ilvl w:val="0"/>
          <w:numId w:val="8"/>
        </w:numPr>
        <w:spacing w:before="48" w:after="100" w:afterAutospacing="1" w:line="252" w:lineRule="atLeast"/>
        <w:ind w:left="960"/>
        <w:rPr>
          <w:ins w:id="123" w:author="Unknown"/>
          <w:rFonts w:ascii="Verdana" w:eastAsia="Times New Roman" w:hAnsi="Verdana" w:cs="Times New Roman"/>
          <w:color w:val="000000"/>
          <w:sz w:val="16"/>
          <w:szCs w:val="16"/>
        </w:rPr>
      </w:pPr>
      <w:ins w:id="124" w:author="Unknown">
        <w:r w:rsidRPr="00470D4F">
          <w:rPr>
            <w:rFonts w:ascii="Verdana" w:eastAsia="Times New Roman" w:hAnsi="Verdana" w:cs="Times New Roman"/>
            <w:color w:val="000000"/>
            <w:sz w:val="16"/>
            <w:szCs w:val="16"/>
          </w:rPr>
          <w:t>A static method can access static data member and can change the value of it.</w:t>
        </w:r>
      </w:ins>
    </w:p>
    <w:p w:rsidR="00470D4F" w:rsidRPr="00470D4F" w:rsidRDefault="00470D4F" w:rsidP="00470D4F">
      <w:pPr>
        <w:spacing w:before="100" w:beforeAutospacing="1" w:after="100" w:afterAutospacing="1" w:line="276" w:lineRule="atLeast"/>
        <w:ind w:left="240"/>
        <w:outlineLvl w:val="2"/>
        <w:rPr>
          <w:ins w:id="125" w:author="Unknown"/>
          <w:rFonts w:ascii="Tahoma" w:eastAsia="Times New Roman" w:hAnsi="Tahoma" w:cs="Tahoma"/>
          <w:color w:val="610B4B"/>
          <w:sz w:val="26"/>
          <w:szCs w:val="26"/>
        </w:rPr>
      </w:pPr>
      <w:ins w:id="126" w:author="Unknown">
        <w:r w:rsidRPr="00470D4F">
          <w:rPr>
            <w:rFonts w:ascii="Tahoma" w:eastAsia="Times New Roman" w:hAnsi="Tahoma" w:cs="Tahoma"/>
            <w:color w:val="610B4B"/>
            <w:sz w:val="26"/>
            <w:szCs w:val="26"/>
          </w:rPr>
          <w:t>Example of static method</w:t>
        </w:r>
      </w:ins>
    </w:p>
    <w:p w:rsidR="00470D4F" w:rsidRPr="00470D4F" w:rsidRDefault="00470D4F" w:rsidP="00470D4F">
      <w:pPr>
        <w:numPr>
          <w:ilvl w:val="0"/>
          <w:numId w:val="9"/>
        </w:numPr>
        <w:spacing w:after="0" w:line="252" w:lineRule="atLeast"/>
        <w:ind w:left="240"/>
        <w:rPr>
          <w:ins w:id="127" w:author="Unknown"/>
          <w:rFonts w:ascii="Verdana" w:eastAsia="Times New Roman" w:hAnsi="Verdana" w:cs="Times New Roman"/>
          <w:color w:val="000000"/>
          <w:sz w:val="16"/>
          <w:szCs w:val="16"/>
        </w:rPr>
      </w:pPr>
      <w:ins w:id="128" w:author="Unknown">
        <w:r w:rsidRPr="00470D4F">
          <w:rPr>
            <w:rFonts w:ascii="Verdana" w:eastAsia="Times New Roman" w:hAnsi="Verdana" w:cs="Times New Roman"/>
            <w:color w:val="008200"/>
            <w:sz w:val="16"/>
          </w:rPr>
          <w:t>//Java Program to demonstrate the use of a static method.</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29" w:author="Unknown"/>
          <w:rFonts w:ascii="Verdana" w:eastAsia="Times New Roman" w:hAnsi="Verdana" w:cs="Times New Roman"/>
          <w:color w:val="000000"/>
          <w:sz w:val="16"/>
          <w:szCs w:val="16"/>
        </w:rPr>
      </w:pPr>
      <w:ins w:id="130" w:author="Unknown">
        <w:r w:rsidRPr="00470D4F">
          <w:rPr>
            <w:rFonts w:ascii="Verdana" w:eastAsia="Times New Roman" w:hAnsi="Verdana" w:cs="Times New Roman"/>
            <w:b/>
            <w:bCs/>
            <w:color w:val="006699"/>
            <w:sz w:val="16"/>
          </w:rPr>
          <w:t>class</w:t>
        </w:r>
        <w:r w:rsidRPr="00470D4F">
          <w:rPr>
            <w:rFonts w:ascii="Verdana" w:eastAsia="Times New Roman" w:hAnsi="Verdana" w:cs="Times New Roman"/>
            <w:color w:val="000000"/>
            <w:sz w:val="16"/>
            <w:szCs w:val="16"/>
            <w:bdr w:val="none" w:sz="0" w:space="0" w:color="auto" w:frame="1"/>
          </w:rPr>
          <w:t> Student{  </w:t>
        </w:r>
      </w:ins>
    </w:p>
    <w:p w:rsidR="00470D4F" w:rsidRPr="00470D4F" w:rsidRDefault="00470D4F" w:rsidP="00470D4F">
      <w:pPr>
        <w:numPr>
          <w:ilvl w:val="0"/>
          <w:numId w:val="9"/>
        </w:numPr>
        <w:spacing w:after="0" w:line="252" w:lineRule="atLeast"/>
        <w:ind w:left="240"/>
        <w:rPr>
          <w:ins w:id="131" w:author="Unknown"/>
          <w:rFonts w:ascii="Verdana" w:eastAsia="Times New Roman" w:hAnsi="Verdana" w:cs="Times New Roman"/>
          <w:color w:val="000000"/>
          <w:sz w:val="16"/>
          <w:szCs w:val="16"/>
        </w:rPr>
      </w:pPr>
      <w:ins w:id="132" w:author="Unknown">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b/>
            <w:bCs/>
            <w:color w:val="006699"/>
            <w:sz w:val="16"/>
          </w:rPr>
          <w:t>int</w:t>
        </w:r>
        <w:proofErr w:type="spellEnd"/>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color w:val="000000"/>
            <w:sz w:val="16"/>
            <w:szCs w:val="16"/>
            <w:bdr w:val="none" w:sz="0" w:space="0" w:color="auto" w:frame="1"/>
          </w:rPr>
          <w:t>rollno</w:t>
        </w:r>
        <w:proofErr w:type="spellEnd"/>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33" w:author="Unknown"/>
          <w:rFonts w:ascii="Verdana" w:eastAsia="Times New Roman" w:hAnsi="Verdana" w:cs="Times New Roman"/>
          <w:color w:val="000000"/>
          <w:sz w:val="16"/>
          <w:szCs w:val="16"/>
        </w:rPr>
      </w:pPr>
      <w:ins w:id="134" w:author="Unknown">
        <w:r w:rsidRPr="00470D4F">
          <w:rPr>
            <w:rFonts w:ascii="Verdana" w:eastAsia="Times New Roman" w:hAnsi="Verdana" w:cs="Times New Roman"/>
            <w:color w:val="000000"/>
            <w:sz w:val="16"/>
            <w:szCs w:val="16"/>
            <w:bdr w:val="none" w:sz="0" w:space="0" w:color="auto" w:frame="1"/>
          </w:rPr>
          <w:t>     String name;  </w:t>
        </w:r>
      </w:ins>
    </w:p>
    <w:p w:rsidR="00470D4F" w:rsidRPr="00470D4F" w:rsidRDefault="00470D4F" w:rsidP="00470D4F">
      <w:pPr>
        <w:numPr>
          <w:ilvl w:val="0"/>
          <w:numId w:val="9"/>
        </w:numPr>
        <w:spacing w:after="0" w:line="252" w:lineRule="atLeast"/>
        <w:ind w:left="240"/>
        <w:rPr>
          <w:ins w:id="135" w:author="Unknown"/>
          <w:rFonts w:ascii="Verdana" w:eastAsia="Times New Roman" w:hAnsi="Verdana" w:cs="Times New Roman"/>
          <w:color w:val="000000"/>
          <w:sz w:val="16"/>
          <w:szCs w:val="16"/>
        </w:rPr>
      </w:pPr>
      <w:ins w:id="136"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static</w:t>
        </w:r>
        <w:r w:rsidRPr="00470D4F">
          <w:rPr>
            <w:rFonts w:ascii="Verdana" w:eastAsia="Times New Roman" w:hAnsi="Verdana" w:cs="Times New Roman"/>
            <w:color w:val="000000"/>
            <w:sz w:val="16"/>
            <w:szCs w:val="16"/>
            <w:bdr w:val="none" w:sz="0" w:space="0" w:color="auto" w:frame="1"/>
          </w:rPr>
          <w:t> String college = </w:t>
        </w:r>
        <w:r w:rsidRPr="00470D4F">
          <w:rPr>
            <w:rFonts w:ascii="Verdana" w:eastAsia="Times New Roman" w:hAnsi="Verdana" w:cs="Times New Roman"/>
            <w:color w:val="0000FF"/>
            <w:sz w:val="16"/>
          </w:rPr>
          <w:t>"ITS"</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37" w:author="Unknown"/>
          <w:rFonts w:ascii="Verdana" w:eastAsia="Times New Roman" w:hAnsi="Verdana" w:cs="Times New Roman"/>
          <w:color w:val="000000"/>
          <w:sz w:val="16"/>
          <w:szCs w:val="16"/>
        </w:rPr>
      </w:pPr>
      <w:ins w:id="138"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color w:val="008200"/>
            <w:sz w:val="16"/>
          </w:rPr>
          <w:t>//static method to change the value of static variable</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39" w:author="Unknown"/>
          <w:rFonts w:ascii="Verdana" w:eastAsia="Times New Roman" w:hAnsi="Verdana" w:cs="Times New Roman"/>
          <w:color w:val="000000"/>
          <w:sz w:val="16"/>
          <w:szCs w:val="16"/>
        </w:rPr>
      </w:pPr>
      <w:ins w:id="140"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static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void</w:t>
        </w:r>
        <w:r w:rsidRPr="00470D4F">
          <w:rPr>
            <w:rFonts w:ascii="Verdana" w:eastAsia="Times New Roman" w:hAnsi="Verdana" w:cs="Times New Roman"/>
            <w:color w:val="000000"/>
            <w:sz w:val="16"/>
            <w:szCs w:val="16"/>
            <w:bdr w:val="none" w:sz="0" w:space="0" w:color="auto" w:frame="1"/>
          </w:rPr>
          <w:t> change(){  </w:t>
        </w:r>
      </w:ins>
    </w:p>
    <w:p w:rsidR="00470D4F" w:rsidRPr="00470D4F" w:rsidRDefault="00470D4F" w:rsidP="00470D4F">
      <w:pPr>
        <w:numPr>
          <w:ilvl w:val="0"/>
          <w:numId w:val="9"/>
        </w:numPr>
        <w:spacing w:after="0" w:line="252" w:lineRule="atLeast"/>
        <w:ind w:left="240"/>
        <w:rPr>
          <w:ins w:id="141" w:author="Unknown"/>
          <w:rFonts w:ascii="Verdana" w:eastAsia="Times New Roman" w:hAnsi="Verdana" w:cs="Times New Roman"/>
          <w:color w:val="000000"/>
          <w:sz w:val="16"/>
          <w:szCs w:val="16"/>
        </w:rPr>
      </w:pPr>
      <w:ins w:id="142" w:author="Unknown">
        <w:r w:rsidRPr="00470D4F">
          <w:rPr>
            <w:rFonts w:ascii="Verdana" w:eastAsia="Times New Roman" w:hAnsi="Verdana" w:cs="Times New Roman"/>
            <w:color w:val="000000"/>
            <w:sz w:val="16"/>
            <w:szCs w:val="16"/>
            <w:bdr w:val="none" w:sz="0" w:space="0" w:color="auto" w:frame="1"/>
          </w:rPr>
          <w:t>     college = </w:t>
        </w:r>
        <w:r w:rsidRPr="00470D4F">
          <w:rPr>
            <w:rFonts w:ascii="Verdana" w:eastAsia="Times New Roman" w:hAnsi="Verdana" w:cs="Times New Roman"/>
            <w:color w:val="0000FF"/>
            <w:sz w:val="16"/>
          </w:rPr>
          <w:t>"BBDIT"</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43" w:author="Unknown"/>
          <w:rFonts w:ascii="Verdana" w:eastAsia="Times New Roman" w:hAnsi="Verdana" w:cs="Times New Roman"/>
          <w:color w:val="000000"/>
          <w:sz w:val="16"/>
          <w:szCs w:val="16"/>
        </w:rPr>
      </w:pPr>
      <w:ins w:id="144" w:author="Unknown">
        <w:r w:rsidRPr="00470D4F">
          <w:rPr>
            <w:rFonts w:ascii="Verdana" w:eastAsia="Times New Roman" w:hAnsi="Verdana" w:cs="Times New Roman"/>
            <w:color w:val="000000"/>
            <w:sz w:val="16"/>
            <w:szCs w:val="16"/>
            <w:bdr w:val="none" w:sz="0" w:space="0" w:color="auto" w:frame="1"/>
          </w:rPr>
          <w:t>     }  </w:t>
        </w:r>
      </w:ins>
    </w:p>
    <w:p w:rsidR="00470D4F" w:rsidRPr="00470D4F" w:rsidRDefault="00470D4F" w:rsidP="00470D4F">
      <w:pPr>
        <w:numPr>
          <w:ilvl w:val="0"/>
          <w:numId w:val="9"/>
        </w:numPr>
        <w:spacing w:after="0" w:line="252" w:lineRule="atLeast"/>
        <w:ind w:left="240"/>
        <w:rPr>
          <w:ins w:id="145" w:author="Unknown"/>
          <w:rFonts w:ascii="Verdana" w:eastAsia="Times New Roman" w:hAnsi="Verdana" w:cs="Times New Roman"/>
          <w:color w:val="000000"/>
          <w:sz w:val="16"/>
          <w:szCs w:val="16"/>
        </w:rPr>
      </w:pPr>
      <w:ins w:id="146"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color w:val="008200"/>
            <w:sz w:val="16"/>
          </w:rPr>
          <w:t>//constructor to initialize the variable</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47" w:author="Unknown"/>
          <w:rFonts w:ascii="Verdana" w:eastAsia="Times New Roman" w:hAnsi="Verdana" w:cs="Times New Roman"/>
          <w:color w:val="000000"/>
          <w:sz w:val="16"/>
          <w:szCs w:val="16"/>
        </w:rPr>
      </w:pPr>
      <w:ins w:id="148" w:author="Unknown">
        <w:r w:rsidRPr="00470D4F">
          <w:rPr>
            <w:rFonts w:ascii="Verdana" w:eastAsia="Times New Roman" w:hAnsi="Verdana" w:cs="Times New Roman"/>
            <w:color w:val="000000"/>
            <w:sz w:val="16"/>
            <w:szCs w:val="16"/>
            <w:bdr w:val="none" w:sz="0" w:space="0" w:color="auto" w:frame="1"/>
          </w:rPr>
          <w:t>     Student(</w:t>
        </w:r>
        <w:proofErr w:type="spellStart"/>
        <w:r w:rsidRPr="00470D4F">
          <w:rPr>
            <w:rFonts w:ascii="Verdana" w:eastAsia="Times New Roman" w:hAnsi="Verdana" w:cs="Times New Roman"/>
            <w:b/>
            <w:bCs/>
            <w:color w:val="006699"/>
            <w:sz w:val="16"/>
          </w:rPr>
          <w:t>int</w:t>
        </w:r>
        <w:proofErr w:type="spellEnd"/>
        <w:r w:rsidRPr="00470D4F">
          <w:rPr>
            <w:rFonts w:ascii="Verdana" w:eastAsia="Times New Roman" w:hAnsi="Verdana" w:cs="Times New Roman"/>
            <w:color w:val="000000"/>
            <w:sz w:val="16"/>
            <w:szCs w:val="16"/>
            <w:bdr w:val="none" w:sz="0" w:space="0" w:color="auto" w:frame="1"/>
          </w:rPr>
          <w:t> r, String n){  </w:t>
        </w:r>
      </w:ins>
    </w:p>
    <w:p w:rsidR="00470D4F" w:rsidRPr="00470D4F" w:rsidRDefault="00470D4F" w:rsidP="00470D4F">
      <w:pPr>
        <w:numPr>
          <w:ilvl w:val="0"/>
          <w:numId w:val="9"/>
        </w:numPr>
        <w:spacing w:after="0" w:line="252" w:lineRule="atLeast"/>
        <w:ind w:left="240"/>
        <w:rPr>
          <w:ins w:id="149" w:author="Unknown"/>
          <w:rFonts w:ascii="Verdana" w:eastAsia="Times New Roman" w:hAnsi="Verdana" w:cs="Times New Roman"/>
          <w:color w:val="000000"/>
          <w:sz w:val="16"/>
          <w:szCs w:val="16"/>
        </w:rPr>
      </w:pPr>
      <w:ins w:id="150" w:author="Unknown">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color w:val="000000"/>
            <w:sz w:val="16"/>
            <w:szCs w:val="16"/>
            <w:bdr w:val="none" w:sz="0" w:space="0" w:color="auto" w:frame="1"/>
          </w:rPr>
          <w:t>rollno</w:t>
        </w:r>
        <w:proofErr w:type="spellEnd"/>
        <w:r w:rsidRPr="00470D4F">
          <w:rPr>
            <w:rFonts w:ascii="Verdana" w:eastAsia="Times New Roman" w:hAnsi="Verdana" w:cs="Times New Roman"/>
            <w:color w:val="000000"/>
            <w:sz w:val="16"/>
            <w:szCs w:val="16"/>
            <w:bdr w:val="none" w:sz="0" w:space="0" w:color="auto" w:frame="1"/>
          </w:rPr>
          <w:t> = r;  </w:t>
        </w:r>
      </w:ins>
    </w:p>
    <w:p w:rsidR="00470D4F" w:rsidRPr="00470D4F" w:rsidRDefault="00470D4F" w:rsidP="00470D4F">
      <w:pPr>
        <w:numPr>
          <w:ilvl w:val="0"/>
          <w:numId w:val="9"/>
        </w:numPr>
        <w:spacing w:after="0" w:line="252" w:lineRule="atLeast"/>
        <w:ind w:left="240"/>
        <w:rPr>
          <w:ins w:id="151" w:author="Unknown"/>
          <w:rFonts w:ascii="Verdana" w:eastAsia="Times New Roman" w:hAnsi="Verdana" w:cs="Times New Roman"/>
          <w:color w:val="000000"/>
          <w:sz w:val="16"/>
          <w:szCs w:val="16"/>
        </w:rPr>
      </w:pPr>
      <w:ins w:id="152" w:author="Unknown">
        <w:r w:rsidRPr="00470D4F">
          <w:rPr>
            <w:rFonts w:ascii="Verdana" w:eastAsia="Times New Roman" w:hAnsi="Verdana" w:cs="Times New Roman"/>
            <w:color w:val="000000"/>
            <w:sz w:val="16"/>
            <w:szCs w:val="16"/>
            <w:bdr w:val="none" w:sz="0" w:space="0" w:color="auto" w:frame="1"/>
          </w:rPr>
          <w:t>     name = n;  </w:t>
        </w:r>
      </w:ins>
    </w:p>
    <w:p w:rsidR="00470D4F" w:rsidRPr="00470D4F" w:rsidRDefault="00470D4F" w:rsidP="00470D4F">
      <w:pPr>
        <w:numPr>
          <w:ilvl w:val="0"/>
          <w:numId w:val="9"/>
        </w:numPr>
        <w:spacing w:after="0" w:line="252" w:lineRule="atLeast"/>
        <w:ind w:left="240"/>
        <w:rPr>
          <w:ins w:id="153" w:author="Unknown"/>
          <w:rFonts w:ascii="Verdana" w:eastAsia="Times New Roman" w:hAnsi="Verdana" w:cs="Times New Roman"/>
          <w:color w:val="000000"/>
          <w:sz w:val="16"/>
          <w:szCs w:val="16"/>
        </w:rPr>
      </w:pPr>
      <w:ins w:id="154" w:author="Unknown">
        <w:r w:rsidRPr="00470D4F">
          <w:rPr>
            <w:rFonts w:ascii="Verdana" w:eastAsia="Times New Roman" w:hAnsi="Verdana" w:cs="Times New Roman"/>
            <w:color w:val="000000"/>
            <w:sz w:val="16"/>
            <w:szCs w:val="16"/>
            <w:bdr w:val="none" w:sz="0" w:space="0" w:color="auto" w:frame="1"/>
          </w:rPr>
          <w:t>     }  </w:t>
        </w:r>
      </w:ins>
    </w:p>
    <w:p w:rsidR="00470D4F" w:rsidRPr="00470D4F" w:rsidRDefault="00470D4F" w:rsidP="00470D4F">
      <w:pPr>
        <w:numPr>
          <w:ilvl w:val="0"/>
          <w:numId w:val="9"/>
        </w:numPr>
        <w:spacing w:after="0" w:line="252" w:lineRule="atLeast"/>
        <w:ind w:left="240"/>
        <w:rPr>
          <w:ins w:id="155" w:author="Unknown"/>
          <w:rFonts w:ascii="Verdana" w:eastAsia="Times New Roman" w:hAnsi="Verdana" w:cs="Times New Roman"/>
          <w:color w:val="000000"/>
          <w:sz w:val="16"/>
          <w:szCs w:val="16"/>
        </w:rPr>
      </w:pPr>
      <w:ins w:id="156"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color w:val="008200"/>
            <w:sz w:val="16"/>
          </w:rPr>
          <w:t>//method to display values</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57" w:author="Unknown"/>
          <w:rFonts w:ascii="Verdana" w:eastAsia="Times New Roman" w:hAnsi="Verdana" w:cs="Times New Roman"/>
          <w:color w:val="000000"/>
          <w:sz w:val="16"/>
          <w:szCs w:val="16"/>
        </w:rPr>
      </w:pPr>
      <w:ins w:id="158"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void</w:t>
        </w:r>
        <w:r w:rsidRPr="00470D4F">
          <w:rPr>
            <w:rFonts w:ascii="Verdana" w:eastAsia="Times New Roman" w:hAnsi="Verdana" w:cs="Times New Roman"/>
            <w:color w:val="000000"/>
            <w:sz w:val="16"/>
            <w:szCs w:val="16"/>
            <w:bdr w:val="none" w:sz="0" w:space="0" w:color="auto" w:frame="1"/>
          </w:rPr>
          <w:t> display(){System.out.println(rollno+</w:t>
        </w:r>
        <w:r w:rsidRPr="00470D4F">
          <w:rPr>
            <w:rFonts w:ascii="Verdana" w:eastAsia="Times New Roman" w:hAnsi="Verdana" w:cs="Times New Roman"/>
            <w:color w:val="0000FF"/>
            <w:sz w:val="16"/>
          </w:rPr>
          <w:t>" "</w:t>
        </w:r>
        <w:r w:rsidRPr="00470D4F">
          <w:rPr>
            <w:rFonts w:ascii="Verdana" w:eastAsia="Times New Roman" w:hAnsi="Verdana" w:cs="Times New Roman"/>
            <w:color w:val="000000"/>
            <w:sz w:val="16"/>
            <w:szCs w:val="16"/>
            <w:bdr w:val="none" w:sz="0" w:space="0" w:color="auto" w:frame="1"/>
          </w:rPr>
          <w:t>+name+</w:t>
        </w:r>
        <w:r w:rsidRPr="00470D4F">
          <w:rPr>
            <w:rFonts w:ascii="Verdana" w:eastAsia="Times New Roman" w:hAnsi="Verdana" w:cs="Times New Roman"/>
            <w:color w:val="0000FF"/>
            <w:sz w:val="16"/>
          </w:rPr>
          <w:t>" "</w:t>
        </w:r>
        <w:r w:rsidRPr="00470D4F">
          <w:rPr>
            <w:rFonts w:ascii="Verdana" w:eastAsia="Times New Roman" w:hAnsi="Verdana" w:cs="Times New Roman"/>
            <w:color w:val="000000"/>
            <w:sz w:val="16"/>
            <w:szCs w:val="16"/>
            <w:bdr w:val="none" w:sz="0" w:space="0" w:color="auto" w:frame="1"/>
          </w:rPr>
          <w:t>+college);}  </w:t>
        </w:r>
      </w:ins>
    </w:p>
    <w:p w:rsidR="00470D4F" w:rsidRPr="00470D4F" w:rsidRDefault="00470D4F" w:rsidP="00470D4F">
      <w:pPr>
        <w:numPr>
          <w:ilvl w:val="0"/>
          <w:numId w:val="9"/>
        </w:numPr>
        <w:spacing w:after="0" w:line="252" w:lineRule="atLeast"/>
        <w:ind w:left="240"/>
        <w:rPr>
          <w:ins w:id="159" w:author="Unknown"/>
          <w:rFonts w:ascii="Verdana" w:eastAsia="Times New Roman" w:hAnsi="Verdana" w:cs="Times New Roman"/>
          <w:color w:val="000000"/>
          <w:sz w:val="16"/>
          <w:szCs w:val="16"/>
        </w:rPr>
      </w:pPr>
      <w:ins w:id="160"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61" w:author="Unknown"/>
          <w:rFonts w:ascii="Verdana" w:eastAsia="Times New Roman" w:hAnsi="Verdana" w:cs="Times New Roman"/>
          <w:color w:val="000000"/>
          <w:sz w:val="16"/>
          <w:szCs w:val="16"/>
        </w:rPr>
      </w:pPr>
      <w:ins w:id="162" w:author="Unknown">
        <w:r w:rsidRPr="00470D4F">
          <w:rPr>
            <w:rFonts w:ascii="Verdana" w:eastAsia="Times New Roman" w:hAnsi="Verdana" w:cs="Times New Roman"/>
            <w:color w:val="008200"/>
            <w:sz w:val="16"/>
          </w:rPr>
          <w:t>//Test class to create and display the values of object</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63" w:author="Unknown"/>
          <w:rFonts w:ascii="Verdana" w:eastAsia="Times New Roman" w:hAnsi="Verdana" w:cs="Times New Roman"/>
          <w:color w:val="000000"/>
          <w:sz w:val="16"/>
          <w:szCs w:val="16"/>
        </w:rPr>
      </w:pPr>
      <w:ins w:id="164" w:author="Unknown">
        <w:r w:rsidRPr="00470D4F">
          <w:rPr>
            <w:rFonts w:ascii="Verdana" w:eastAsia="Times New Roman" w:hAnsi="Verdana" w:cs="Times New Roman"/>
            <w:b/>
            <w:bCs/>
            <w:color w:val="006699"/>
            <w:sz w:val="16"/>
          </w:rPr>
          <w:t>public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class</w:t>
        </w:r>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color w:val="000000"/>
            <w:sz w:val="16"/>
            <w:szCs w:val="16"/>
            <w:bdr w:val="none" w:sz="0" w:space="0" w:color="auto" w:frame="1"/>
          </w:rPr>
          <w:t>TestStaticMethod</w:t>
        </w:r>
        <w:proofErr w:type="spellEnd"/>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65" w:author="Unknown"/>
          <w:rFonts w:ascii="Verdana" w:eastAsia="Times New Roman" w:hAnsi="Verdana" w:cs="Times New Roman"/>
          <w:color w:val="000000"/>
          <w:sz w:val="16"/>
          <w:szCs w:val="16"/>
        </w:rPr>
      </w:pPr>
      <w:ins w:id="166"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public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static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void</w:t>
        </w:r>
        <w:r w:rsidRPr="00470D4F">
          <w:rPr>
            <w:rFonts w:ascii="Verdana" w:eastAsia="Times New Roman" w:hAnsi="Verdana" w:cs="Times New Roman"/>
            <w:color w:val="000000"/>
            <w:sz w:val="16"/>
            <w:szCs w:val="16"/>
            <w:bdr w:val="none" w:sz="0" w:space="0" w:color="auto" w:frame="1"/>
          </w:rPr>
          <w:t> main(String </w:t>
        </w:r>
        <w:proofErr w:type="spellStart"/>
        <w:r w:rsidRPr="00470D4F">
          <w:rPr>
            <w:rFonts w:ascii="Verdana" w:eastAsia="Times New Roman" w:hAnsi="Verdana" w:cs="Times New Roman"/>
            <w:color w:val="000000"/>
            <w:sz w:val="16"/>
            <w:szCs w:val="16"/>
            <w:bdr w:val="none" w:sz="0" w:space="0" w:color="auto" w:frame="1"/>
          </w:rPr>
          <w:t>args</w:t>
        </w:r>
        <w:proofErr w:type="spellEnd"/>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67" w:author="Unknown"/>
          <w:rFonts w:ascii="Verdana" w:eastAsia="Times New Roman" w:hAnsi="Verdana" w:cs="Times New Roman"/>
          <w:color w:val="000000"/>
          <w:sz w:val="16"/>
          <w:szCs w:val="16"/>
        </w:rPr>
      </w:pPr>
      <w:ins w:id="168" w:author="Unknown">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color w:val="000000"/>
            <w:sz w:val="16"/>
            <w:szCs w:val="16"/>
            <w:bdr w:val="none" w:sz="0" w:space="0" w:color="auto" w:frame="1"/>
          </w:rPr>
          <w:t>Student.change</w:t>
        </w:r>
        <w:proofErr w:type="spellEnd"/>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008200"/>
            <w:sz w:val="16"/>
          </w:rPr>
          <w:t>//calling change method</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69" w:author="Unknown"/>
          <w:rFonts w:ascii="Verdana" w:eastAsia="Times New Roman" w:hAnsi="Verdana" w:cs="Times New Roman"/>
          <w:color w:val="000000"/>
          <w:sz w:val="16"/>
          <w:szCs w:val="16"/>
        </w:rPr>
      </w:pPr>
      <w:ins w:id="170"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color w:val="008200"/>
            <w:sz w:val="16"/>
          </w:rPr>
          <w:t>//creating objects</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71" w:author="Unknown"/>
          <w:rFonts w:ascii="Verdana" w:eastAsia="Times New Roman" w:hAnsi="Verdana" w:cs="Times New Roman"/>
          <w:color w:val="000000"/>
          <w:sz w:val="16"/>
          <w:szCs w:val="16"/>
        </w:rPr>
      </w:pPr>
      <w:ins w:id="172" w:author="Unknown">
        <w:r w:rsidRPr="00470D4F">
          <w:rPr>
            <w:rFonts w:ascii="Verdana" w:eastAsia="Times New Roman" w:hAnsi="Verdana" w:cs="Times New Roman"/>
            <w:color w:val="000000"/>
            <w:sz w:val="16"/>
            <w:szCs w:val="16"/>
            <w:bdr w:val="none" w:sz="0" w:space="0" w:color="auto" w:frame="1"/>
          </w:rPr>
          <w:t>    Student s1 = </w:t>
        </w:r>
        <w:r w:rsidRPr="00470D4F">
          <w:rPr>
            <w:rFonts w:ascii="Verdana" w:eastAsia="Times New Roman" w:hAnsi="Verdana" w:cs="Times New Roman"/>
            <w:b/>
            <w:bCs/>
            <w:color w:val="006699"/>
            <w:sz w:val="16"/>
          </w:rPr>
          <w:t>new</w:t>
        </w:r>
        <w:r w:rsidRPr="00470D4F">
          <w:rPr>
            <w:rFonts w:ascii="Verdana" w:eastAsia="Times New Roman" w:hAnsi="Verdana" w:cs="Times New Roman"/>
            <w:color w:val="000000"/>
            <w:sz w:val="16"/>
            <w:szCs w:val="16"/>
            <w:bdr w:val="none" w:sz="0" w:space="0" w:color="auto" w:frame="1"/>
          </w:rPr>
          <w:t> Student(</w:t>
        </w:r>
        <w:r w:rsidRPr="00470D4F">
          <w:rPr>
            <w:rFonts w:ascii="Verdana" w:eastAsia="Times New Roman" w:hAnsi="Verdana" w:cs="Times New Roman"/>
            <w:color w:val="C00000"/>
            <w:sz w:val="16"/>
          </w:rPr>
          <w:t>111</w:t>
        </w:r>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0000FF"/>
            <w:sz w:val="16"/>
          </w:rPr>
          <w:t>"Karan"</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73" w:author="Unknown"/>
          <w:rFonts w:ascii="Verdana" w:eastAsia="Times New Roman" w:hAnsi="Verdana" w:cs="Times New Roman"/>
          <w:color w:val="000000"/>
          <w:sz w:val="16"/>
          <w:szCs w:val="16"/>
        </w:rPr>
      </w:pPr>
      <w:ins w:id="174" w:author="Unknown">
        <w:r w:rsidRPr="00470D4F">
          <w:rPr>
            <w:rFonts w:ascii="Verdana" w:eastAsia="Times New Roman" w:hAnsi="Verdana" w:cs="Times New Roman"/>
            <w:color w:val="000000"/>
            <w:sz w:val="16"/>
            <w:szCs w:val="16"/>
            <w:bdr w:val="none" w:sz="0" w:space="0" w:color="auto" w:frame="1"/>
          </w:rPr>
          <w:t>    Student s2 = </w:t>
        </w:r>
        <w:r w:rsidRPr="00470D4F">
          <w:rPr>
            <w:rFonts w:ascii="Verdana" w:eastAsia="Times New Roman" w:hAnsi="Verdana" w:cs="Times New Roman"/>
            <w:b/>
            <w:bCs/>
            <w:color w:val="006699"/>
            <w:sz w:val="16"/>
          </w:rPr>
          <w:t>new</w:t>
        </w:r>
        <w:r w:rsidRPr="00470D4F">
          <w:rPr>
            <w:rFonts w:ascii="Verdana" w:eastAsia="Times New Roman" w:hAnsi="Verdana" w:cs="Times New Roman"/>
            <w:color w:val="000000"/>
            <w:sz w:val="16"/>
            <w:szCs w:val="16"/>
            <w:bdr w:val="none" w:sz="0" w:space="0" w:color="auto" w:frame="1"/>
          </w:rPr>
          <w:t> Student(</w:t>
        </w:r>
        <w:r w:rsidRPr="00470D4F">
          <w:rPr>
            <w:rFonts w:ascii="Verdana" w:eastAsia="Times New Roman" w:hAnsi="Verdana" w:cs="Times New Roman"/>
            <w:color w:val="C00000"/>
            <w:sz w:val="16"/>
          </w:rPr>
          <w:t>222</w:t>
        </w:r>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0000FF"/>
            <w:sz w:val="16"/>
          </w:rPr>
          <w:t>"Aryan"</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75" w:author="Unknown"/>
          <w:rFonts w:ascii="Verdana" w:eastAsia="Times New Roman" w:hAnsi="Verdana" w:cs="Times New Roman"/>
          <w:color w:val="000000"/>
          <w:sz w:val="16"/>
          <w:szCs w:val="16"/>
        </w:rPr>
      </w:pPr>
      <w:ins w:id="176" w:author="Unknown">
        <w:r w:rsidRPr="00470D4F">
          <w:rPr>
            <w:rFonts w:ascii="Verdana" w:eastAsia="Times New Roman" w:hAnsi="Verdana" w:cs="Times New Roman"/>
            <w:color w:val="000000"/>
            <w:sz w:val="16"/>
            <w:szCs w:val="16"/>
            <w:bdr w:val="none" w:sz="0" w:space="0" w:color="auto" w:frame="1"/>
          </w:rPr>
          <w:t>    Student s3 = </w:t>
        </w:r>
        <w:r w:rsidRPr="00470D4F">
          <w:rPr>
            <w:rFonts w:ascii="Verdana" w:eastAsia="Times New Roman" w:hAnsi="Verdana" w:cs="Times New Roman"/>
            <w:b/>
            <w:bCs/>
            <w:color w:val="006699"/>
            <w:sz w:val="16"/>
          </w:rPr>
          <w:t>new</w:t>
        </w:r>
        <w:r w:rsidRPr="00470D4F">
          <w:rPr>
            <w:rFonts w:ascii="Verdana" w:eastAsia="Times New Roman" w:hAnsi="Verdana" w:cs="Times New Roman"/>
            <w:color w:val="000000"/>
            <w:sz w:val="16"/>
            <w:szCs w:val="16"/>
            <w:bdr w:val="none" w:sz="0" w:space="0" w:color="auto" w:frame="1"/>
          </w:rPr>
          <w:t> Student(</w:t>
        </w:r>
        <w:r w:rsidRPr="00470D4F">
          <w:rPr>
            <w:rFonts w:ascii="Verdana" w:eastAsia="Times New Roman" w:hAnsi="Verdana" w:cs="Times New Roman"/>
            <w:color w:val="C00000"/>
            <w:sz w:val="16"/>
          </w:rPr>
          <w:t>333</w:t>
        </w:r>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0000FF"/>
            <w:sz w:val="16"/>
          </w:rPr>
          <w:t>"Sonoo"</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77" w:author="Unknown"/>
          <w:rFonts w:ascii="Verdana" w:eastAsia="Times New Roman" w:hAnsi="Verdana" w:cs="Times New Roman"/>
          <w:color w:val="000000"/>
          <w:sz w:val="16"/>
          <w:szCs w:val="16"/>
        </w:rPr>
      </w:pPr>
      <w:ins w:id="178"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color w:val="008200"/>
            <w:sz w:val="16"/>
          </w:rPr>
          <w:t>//calling display method</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9"/>
        </w:numPr>
        <w:spacing w:after="0" w:line="252" w:lineRule="atLeast"/>
        <w:ind w:left="240"/>
        <w:rPr>
          <w:ins w:id="179" w:author="Unknown"/>
          <w:rFonts w:ascii="Verdana" w:eastAsia="Times New Roman" w:hAnsi="Verdana" w:cs="Times New Roman"/>
          <w:color w:val="000000"/>
          <w:sz w:val="16"/>
          <w:szCs w:val="16"/>
        </w:rPr>
      </w:pPr>
      <w:ins w:id="180" w:author="Unknown">
        <w:r w:rsidRPr="00470D4F">
          <w:rPr>
            <w:rFonts w:ascii="Verdana" w:eastAsia="Times New Roman" w:hAnsi="Verdana" w:cs="Times New Roman"/>
            <w:color w:val="000000"/>
            <w:sz w:val="16"/>
            <w:szCs w:val="16"/>
            <w:bdr w:val="none" w:sz="0" w:space="0" w:color="auto" w:frame="1"/>
          </w:rPr>
          <w:t>    s1.display();  </w:t>
        </w:r>
      </w:ins>
    </w:p>
    <w:p w:rsidR="00470D4F" w:rsidRPr="00470D4F" w:rsidRDefault="00470D4F" w:rsidP="00470D4F">
      <w:pPr>
        <w:numPr>
          <w:ilvl w:val="0"/>
          <w:numId w:val="9"/>
        </w:numPr>
        <w:spacing w:after="0" w:line="252" w:lineRule="atLeast"/>
        <w:ind w:left="240"/>
        <w:rPr>
          <w:ins w:id="181" w:author="Unknown"/>
          <w:rFonts w:ascii="Verdana" w:eastAsia="Times New Roman" w:hAnsi="Verdana" w:cs="Times New Roman"/>
          <w:color w:val="000000"/>
          <w:sz w:val="16"/>
          <w:szCs w:val="16"/>
        </w:rPr>
      </w:pPr>
      <w:ins w:id="182" w:author="Unknown">
        <w:r w:rsidRPr="00470D4F">
          <w:rPr>
            <w:rFonts w:ascii="Verdana" w:eastAsia="Times New Roman" w:hAnsi="Verdana" w:cs="Times New Roman"/>
            <w:color w:val="000000"/>
            <w:sz w:val="16"/>
            <w:szCs w:val="16"/>
            <w:bdr w:val="none" w:sz="0" w:space="0" w:color="auto" w:frame="1"/>
          </w:rPr>
          <w:t>    s2.display();  </w:t>
        </w:r>
      </w:ins>
    </w:p>
    <w:p w:rsidR="00470D4F" w:rsidRPr="00470D4F" w:rsidRDefault="00470D4F" w:rsidP="00470D4F">
      <w:pPr>
        <w:numPr>
          <w:ilvl w:val="0"/>
          <w:numId w:val="9"/>
        </w:numPr>
        <w:spacing w:after="0" w:line="252" w:lineRule="atLeast"/>
        <w:ind w:left="240"/>
        <w:rPr>
          <w:ins w:id="183" w:author="Unknown"/>
          <w:rFonts w:ascii="Verdana" w:eastAsia="Times New Roman" w:hAnsi="Verdana" w:cs="Times New Roman"/>
          <w:color w:val="000000"/>
          <w:sz w:val="16"/>
          <w:szCs w:val="16"/>
        </w:rPr>
      </w:pPr>
      <w:ins w:id="184" w:author="Unknown">
        <w:r w:rsidRPr="00470D4F">
          <w:rPr>
            <w:rFonts w:ascii="Verdana" w:eastAsia="Times New Roman" w:hAnsi="Verdana" w:cs="Times New Roman"/>
            <w:color w:val="000000"/>
            <w:sz w:val="16"/>
            <w:szCs w:val="16"/>
            <w:bdr w:val="none" w:sz="0" w:space="0" w:color="auto" w:frame="1"/>
          </w:rPr>
          <w:t>    s3.display();  </w:t>
        </w:r>
      </w:ins>
    </w:p>
    <w:p w:rsidR="00470D4F" w:rsidRPr="00470D4F" w:rsidRDefault="00470D4F" w:rsidP="00470D4F">
      <w:pPr>
        <w:numPr>
          <w:ilvl w:val="0"/>
          <w:numId w:val="9"/>
        </w:numPr>
        <w:spacing w:after="0" w:line="252" w:lineRule="atLeast"/>
        <w:ind w:left="240"/>
        <w:rPr>
          <w:ins w:id="185" w:author="Unknown"/>
          <w:rFonts w:ascii="Verdana" w:eastAsia="Times New Roman" w:hAnsi="Verdana" w:cs="Times New Roman"/>
          <w:color w:val="000000"/>
          <w:sz w:val="16"/>
          <w:szCs w:val="16"/>
        </w:rPr>
      </w:pPr>
      <w:ins w:id="186" w:author="Unknown">
        <w:r w:rsidRPr="00470D4F">
          <w:rPr>
            <w:rFonts w:ascii="Verdana" w:eastAsia="Times New Roman" w:hAnsi="Verdana" w:cs="Times New Roman"/>
            <w:color w:val="000000"/>
            <w:sz w:val="16"/>
            <w:szCs w:val="16"/>
            <w:bdr w:val="none" w:sz="0" w:space="0" w:color="auto" w:frame="1"/>
          </w:rPr>
          <w:t>    }  </w:t>
        </w:r>
      </w:ins>
    </w:p>
    <w:p w:rsidR="00470D4F" w:rsidRPr="00470D4F" w:rsidRDefault="00470D4F" w:rsidP="00470D4F">
      <w:pPr>
        <w:numPr>
          <w:ilvl w:val="0"/>
          <w:numId w:val="9"/>
        </w:numPr>
        <w:spacing w:after="96" w:line="252" w:lineRule="atLeast"/>
        <w:ind w:left="240"/>
        <w:rPr>
          <w:ins w:id="187" w:author="Unknown"/>
          <w:rFonts w:ascii="Verdana" w:eastAsia="Times New Roman" w:hAnsi="Verdana" w:cs="Times New Roman"/>
          <w:color w:val="000000"/>
          <w:sz w:val="16"/>
          <w:szCs w:val="16"/>
        </w:rPr>
      </w:pPr>
      <w:ins w:id="188"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189" w:author="Unknown"/>
          <w:rFonts w:ascii="Courier New" w:eastAsia="Times New Roman" w:hAnsi="Courier New" w:cs="Courier New"/>
          <w:color w:val="000000"/>
          <w:sz w:val="20"/>
          <w:szCs w:val="20"/>
        </w:rPr>
      </w:pPr>
      <w:ins w:id="190" w:author="Unknown">
        <w:r w:rsidRPr="00470D4F">
          <w:rPr>
            <w:rFonts w:ascii="Courier New" w:eastAsia="Times New Roman" w:hAnsi="Courier New" w:cs="Courier New"/>
            <w:color w:val="000000"/>
            <w:sz w:val="20"/>
            <w:szCs w:val="20"/>
          </w:rPr>
          <w:t>Output</w:t>
        </w:r>
        <w:proofErr w:type="gramStart"/>
        <w:r w:rsidRPr="00470D4F">
          <w:rPr>
            <w:rFonts w:ascii="Courier New" w:eastAsia="Times New Roman" w:hAnsi="Courier New" w:cs="Courier New"/>
            <w:color w:val="000000"/>
            <w:sz w:val="20"/>
            <w:szCs w:val="20"/>
          </w:rPr>
          <w:t>:111</w:t>
        </w:r>
        <w:proofErr w:type="gramEnd"/>
        <w:r w:rsidRPr="00470D4F">
          <w:rPr>
            <w:rFonts w:ascii="Courier New" w:eastAsia="Times New Roman" w:hAnsi="Courier New" w:cs="Courier New"/>
            <w:color w:val="000000"/>
            <w:sz w:val="20"/>
            <w:szCs w:val="20"/>
          </w:rPr>
          <w:t xml:space="preserve"> Karan BBDIT</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191" w:author="Unknown"/>
          <w:rFonts w:ascii="Courier New" w:eastAsia="Times New Roman" w:hAnsi="Courier New" w:cs="Courier New"/>
          <w:color w:val="000000"/>
          <w:sz w:val="20"/>
          <w:szCs w:val="20"/>
        </w:rPr>
      </w:pPr>
      <w:ins w:id="192" w:author="Unknown">
        <w:r w:rsidRPr="00470D4F">
          <w:rPr>
            <w:rFonts w:ascii="Courier New" w:eastAsia="Times New Roman" w:hAnsi="Courier New" w:cs="Courier New"/>
            <w:color w:val="000000"/>
            <w:sz w:val="20"/>
            <w:szCs w:val="20"/>
          </w:rPr>
          <w:t xml:space="preserve">       222 Aryan BBDIT</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193" w:author="Unknown"/>
          <w:rFonts w:ascii="Courier New" w:eastAsia="Times New Roman" w:hAnsi="Courier New" w:cs="Courier New"/>
          <w:color w:val="000000"/>
          <w:sz w:val="20"/>
          <w:szCs w:val="20"/>
        </w:rPr>
      </w:pPr>
      <w:ins w:id="194" w:author="Unknown">
        <w:r w:rsidRPr="00470D4F">
          <w:rPr>
            <w:rFonts w:ascii="Courier New" w:eastAsia="Times New Roman" w:hAnsi="Courier New" w:cs="Courier New"/>
            <w:color w:val="000000"/>
            <w:sz w:val="20"/>
            <w:szCs w:val="20"/>
          </w:rPr>
          <w:t xml:space="preserve">       333 </w:t>
        </w:r>
        <w:proofErr w:type="spellStart"/>
        <w:r w:rsidRPr="00470D4F">
          <w:rPr>
            <w:rFonts w:ascii="Courier New" w:eastAsia="Times New Roman" w:hAnsi="Courier New" w:cs="Courier New"/>
            <w:color w:val="000000"/>
            <w:sz w:val="20"/>
            <w:szCs w:val="20"/>
          </w:rPr>
          <w:t>Sonoo</w:t>
        </w:r>
        <w:proofErr w:type="spellEnd"/>
        <w:r w:rsidRPr="00470D4F">
          <w:rPr>
            <w:rFonts w:ascii="Courier New" w:eastAsia="Times New Roman" w:hAnsi="Courier New" w:cs="Courier New"/>
            <w:color w:val="000000"/>
            <w:sz w:val="20"/>
            <w:szCs w:val="20"/>
          </w:rPr>
          <w:t xml:space="preserve"> BBDIT</w:t>
        </w:r>
      </w:ins>
    </w:p>
    <w:p w:rsidR="00470D4F" w:rsidRPr="00470D4F" w:rsidRDefault="00470D4F" w:rsidP="00470D4F">
      <w:pPr>
        <w:spacing w:after="0" w:line="276" w:lineRule="atLeast"/>
        <w:ind w:left="240"/>
        <w:rPr>
          <w:ins w:id="195" w:author="Unknown"/>
          <w:rFonts w:ascii="Verdana" w:eastAsia="Times New Roman" w:hAnsi="Verdana" w:cs="Times New Roman"/>
          <w:color w:val="000000"/>
          <w:sz w:val="16"/>
          <w:szCs w:val="16"/>
        </w:rPr>
      </w:pPr>
      <w:ins w:id="196" w:author="Unknown">
        <w:r w:rsidRPr="00470D4F">
          <w:rPr>
            <w:rFonts w:ascii="Verdana" w:eastAsia="Times New Roman" w:hAnsi="Verdana" w:cs="Times New Roman"/>
            <w:color w:val="000000"/>
            <w:sz w:val="16"/>
            <w:szCs w:val="16"/>
          </w:rPr>
          <w:pict>
            <v:rect id="_x0000_i1027" style="width:0;height:.6pt" o:hralign="center" o:hrstd="t" o:hrnoshade="t" o:hr="t" fillcolor="#d4d4d4" stroked="f"/>
          </w:pict>
        </w:r>
      </w:ins>
    </w:p>
    <w:p w:rsidR="00470D4F" w:rsidRPr="00470D4F" w:rsidRDefault="00470D4F" w:rsidP="00470D4F">
      <w:pPr>
        <w:spacing w:before="100" w:beforeAutospacing="1" w:after="100" w:afterAutospacing="1" w:line="276" w:lineRule="atLeast"/>
        <w:ind w:left="240"/>
        <w:outlineLvl w:val="2"/>
        <w:rPr>
          <w:ins w:id="197" w:author="Unknown"/>
          <w:rFonts w:ascii="Tahoma" w:eastAsia="Times New Roman" w:hAnsi="Tahoma" w:cs="Tahoma"/>
          <w:color w:val="610B4B"/>
          <w:sz w:val="26"/>
          <w:szCs w:val="26"/>
        </w:rPr>
      </w:pPr>
      <w:ins w:id="198" w:author="Unknown">
        <w:r w:rsidRPr="00470D4F">
          <w:rPr>
            <w:rFonts w:ascii="Tahoma" w:eastAsia="Times New Roman" w:hAnsi="Tahoma" w:cs="Tahoma"/>
            <w:color w:val="610B4B"/>
            <w:sz w:val="26"/>
            <w:szCs w:val="26"/>
          </w:rPr>
          <w:t>Another example of a static method that performs a normal calculation</w:t>
        </w:r>
      </w:ins>
    </w:p>
    <w:p w:rsidR="00470D4F" w:rsidRPr="00470D4F" w:rsidRDefault="00470D4F" w:rsidP="00470D4F">
      <w:pPr>
        <w:numPr>
          <w:ilvl w:val="0"/>
          <w:numId w:val="10"/>
        </w:numPr>
        <w:spacing w:after="0" w:line="252" w:lineRule="atLeast"/>
        <w:ind w:left="240"/>
        <w:rPr>
          <w:ins w:id="199" w:author="Unknown"/>
          <w:rFonts w:ascii="Verdana" w:eastAsia="Times New Roman" w:hAnsi="Verdana" w:cs="Times New Roman"/>
          <w:color w:val="000000"/>
          <w:sz w:val="16"/>
          <w:szCs w:val="16"/>
        </w:rPr>
      </w:pPr>
      <w:ins w:id="200" w:author="Unknown">
        <w:r w:rsidRPr="00470D4F">
          <w:rPr>
            <w:rFonts w:ascii="Verdana" w:eastAsia="Times New Roman" w:hAnsi="Verdana" w:cs="Times New Roman"/>
            <w:color w:val="008200"/>
            <w:sz w:val="16"/>
          </w:rPr>
          <w:t>//Java Program to get the cube of a given number using the static method</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10"/>
        </w:numPr>
        <w:spacing w:after="0" w:line="252" w:lineRule="atLeast"/>
        <w:ind w:left="240"/>
        <w:rPr>
          <w:ins w:id="201" w:author="Unknown"/>
          <w:rFonts w:ascii="Verdana" w:eastAsia="Times New Roman" w:hAnsi="Verdana" w:cs="Times New Roman"/>
          <w:color w:val="000000"/>
          <w:sz w:val="16"/>
          <w:szCs w:val="16"/>
        </w:rPr>
      </w:pPr>
      <w:ins w:id="202"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10"/>
        </w:numPr>
        <w:spacing w:after="0" w:line="252" w:lineRule="atLeast"/>
        <w:ind w:left="240"/>
        <w:rPr>
          <w:ins w:id="203" w:author="Unknown"/>
          <w:rFonts w:ascii="Verdana" w:eastAsia="Times New Roman" w:hAnsi="Verdana" w:cs="Times New Roman"/>
          <w:color w:val="000000"/>
          <w:sz w:val="16"/>
          <w:szCs w:val="16"/>
        </w:rPr>
      </w:pPr>
      <w:ins w:id="204" w:author="Unknown">
        <w:r w:rsidRPr="00470D4F">
          <w:rPr>
            <w:rFonts w:ascii="Verdana" w:eastAsia="Times New Roman" w:hAnsi="Verdana" w:cs="Times New Roman"/>
            <w:b/>
            <w:bCs/>
            <w:color w:val="006699"/>
            <w:sz w:val="16"/>
          </w:rPr>
          <w:t>class</w:t>
        </w:r>
        <w:r w:rsidRPr="00470D4F">
          <w:rPr>
            <w:rFonts w:ascii="Verdana" w:eastAsia="Times New Roman" w:hAnsi="Verdana" w:cs="Times New Roman"/>
            <w:color w:val="000000"/>
            <w:sz w:val="16"/>
            <w:szCs w:val="16"/>
            <w:bdr w:val="none" w:sz="0" w:space="0" w:color="auto" w:frame="1"/>
          </w:rPr>
          <w:t> Calculate{  </w:t>
        </w:r>
      </w:ins>
    </w:p>
    <w:p w:rsidR="00470D4F" w:rsidRPr="00470D4F" w:rsidRDefault="00470D4F" w:rsidP="00470D4F">
      <w:pPr>
        <w:numPr>
          <w:ilvl w:val="0"/>
          <w:numId w:val="10"/>
        </w:numPr>
        <w:spacing w:after="0" w:line="252" w:lineRule="atLeast"/>
        <w:ind w:left="240"/>
        <w:rPr>
          <w:ins w:id="205" w:author="Unknown"/>
          <w:rFonts w:ascii="Verdana" w:eastAsia="Times New Roman" w:hAnsi="Verdana" w:cs="Times New Roman"/>
          <w:color w:val="000000"/>
          <w:sz w:val="16"/>
          <w:szCs w:val="16"/>
        </w:rPr>
      </w:pPr>
      <w:ins w:id="206"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static</w:t>
        </w:r>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b/>
            <w:bCs/>
            <w:color w:val="006699"/>
            <w:sz w:val="16"/>
          </w:rPr>
          <w:t>int</w:t>
        </w:r>
        <w:proofErr w:type="spellEnd"/>
        <w:r w:rsidRPr="00470D4F">
          <w:rPr>
            <w:rFonts w:ascii="Verdana" w:eastAsia="Times New Roman" w:hAnsi="Verdana" w:cs="Times New Roman"/>
            <w:color w:val="000000"/>
            <w:sz w:val="16"/>
            <w:szCs w:val="16"/>
            <w:bdr w:val="none" w:sz="0" w:space="0" w:color="auto" w:frame="1"/>
          </w:rPr>
          <w:t> cube(</w:t>
        </w:r>
        <w:proofErr w:type="spellStart"/>
        <w:r w:rsidRPr="00470D4F">
          <w:rPr>
            <w:rFonts w:ascii="Verdana" w:eastAsia="Times New Roman" w:hAnsi="Verdana" w:cs="Times New Roman"/>
            <w:b/>
            <w:bCs/>
            <w:color w:val="006699"/>
            <w:sz w:val="16"/>
          </w:rPr>
          <w:t>int</w:t>
        </w:r>
        <w:proofErr w:type="spellEnd"/>
        <w:r w:rsidRPr="00470D4F">
          <w:rPr>
            <w:rFonts w:ascii="Verdana" w:eastAsia="Times New Roman" w:hAnsi="Verdana" w:cs="Times New Roman"/>
            <w:color w:val="000000"/>
            <w:sz w:val="16"/>
            <w:szCs w:val="16"/>
            <w:bdr w:val="none" w:sz="0" w:space="0" w:color="auto" w:frame="1"/>
          </w:rPr>
          <w:t> x){  </w:t>
        </w:r>
      </w:ins>
    </w:p>
    <w:p w:rsidR="00470D4F" w:rsidRPr="00470D4F" w:rsidRDefault="00470D4F" w:rsidP="00470D4F">
      <w:pPr>
        <w:numPr>
          <w:ilvl w:val="0"/>
          <w:numId w:val="10"/>
        </w:numPr>
        <w:spacing w:after="0" w:line="252" w:lineRule="atLeast"/>
        <w:ind w:left="240"/>
        <w:rPr>
          <w:ins w:id="207" w:author="Unknown"/>
          <w:rFonts w:ascii="Verdana" w:eastAsia="Times New Roman" w:hAnsi="Verdana" w:cs="Times New Roman"/>
          <w:color w:val="000000"/>
          <w:sz w:val="16"/>
          <w:szCs w:val="16"/>
        </w:rPr>
      </w:pPr>
      <w:ins w:id="208"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return</w:t>
        </w:r>
        <w:r w:rsidRPr="00470D4F">
          <w:rPr>
            <w:rFonts w:ascii="Verdana" w:eastAsia="Times New Roman" w:hAnsi="Verdana" w:cs="Times New Roman"/>
            <w:color w:val="000000"/>
            <w:sz w:val="16"/>
            <w:szCs w:val="16"/>
            <w:bdr w:val="none" w:sz="0" w:space="0" w:color="auto" w:frame="1"/>
          </w:rPr>
          <w:t> x*x*x;  </w:t>
        </w:r>
      </w:ins>
    </w:p>
    <w:p w:rsidR="00470D4F" w:rsidRPr="00470D4F" w:rsidRDefault="00470D4F" w:rsidP="00470D4F">
      <w:pPr>
        <w:numPr>
          <w:ilvl w:val="0"/>
          <w:numId w:val="10"/>
        </w:numPr>
        <w:spacing w:after="0" w:line="252" w:lineRule="atLeast"/>
        <w:ind w:left="240"/>
        <w:rPr>
          <w:ins w:id="209" w:author="Unknown"/>
          <w:rFonts w:ascii="Verdana" w:eastAsia="Times New Roman" w:hAnsi="Verdana" w:cs="Times New Roman"/>
          <w:color w:val="000000"/>
          <w:sz w:val="16"/>
          <w:szCs w:val="16"/>
        </w:rPr>
      </w:pPr>
      <w:ins w:id="210" w:author="Unknown">
        <w:r w:rsidRPr="00470D4F">
          <w:rPr>
            <w:rFonts w:ascii="Verdana" w:eastAsia="Times New Roman" w:hAnsi="Verdana" w:cs="Times New Roman"/>
            <w:color w:val="000000"/>
            <w:sz w:val="16"/>
            <w:szCs w:val="16"/>
            <w:bdr w:val="none" w:sz="0" w:space="0" w:color="auto" w:frame="1"/>
          </w:rPr>
          <w:t>  }  </w:t>
        </w:r>
      </w:ins>
    </w:p>
    <w:p w:rsidR="00470D4F" w:rsidRPr="00470D4F" w:rsidRDefault="00470D4F" w:rsidP="00470D4F">
      <w:pPr>
        <w:numPr>
          <w:ilvl w:val="0"/>
          <w:numId w:val="10"/>
        </w:numPr>
        <w:spacing w:after="0" w:line="252" w:lineRule="atLeast"/>
        <w:ind w:left="240"/>
        <w:rPr>
          <w:ins w:id="211" w:author="Unknown"/>
          <w:rFonts w:ascii="Verdana" w:eastAsia="Times New Roman" w:hAnsi="Verdana" w:cs="Times New Roman"/>
          <w:color w:val="000000"/>
          <w:sz w:val="16"/>
          <w:szCs w:val="16"/>
        </w:rPr>
      </w:pPr>
      <w:ins w:id="212"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10"/>
        </w:numPr>
        <w:spacing w:after="0" w:line="252" w:lineRule="atLeast"/>
        <w:ind w:left="240"/>
        <w:rPr>
          <w:ins w:id="213" w:author="Unknown"/>
          <w:rFonts w:ascii="Verdana" w:eastAsia="Times New Roman" w:hAnsi="Verdana" w:cs="Times New Roman"/>
          <w:color w:val="000000"/>
          <w:sz w:val="16"/>
          <w:szCs w:val="16"/>
        </w:rPr>
      </w:pPr>
      <w:ins w:id="214"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public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static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void</w:t>
        </w:r>
        <w:r w:rsidRPr="00470D4F">
          <w:rPr>
            <w:rFonts w:ascii="Verdana" w:eastAsia="Times New Roman" w:hAnsi="Verdana" w:cs="Times New Roman"/>
            <w:color w:val="000000"/>
            <w:sz w:val="16"/>
            <w:szCs w:val="16"/>
            <w:bdr w:val="none" w:sz="0" w:space="0" w:color="auto" w:frame="1"/>
          </w:rPr>
          <w:t> main(String </w:t>
        </w:r>
        <w:proofErr w:type="spellStart"/>
        <w:r w:rsidRPr="00470D4F">
          <w:rPr>
            <w:rFonts w:ascii="Verdana" w:eastAsia="Times New Roman" w:hAnsi="Verdana" w:cs="Times New Roman"/>
            <w:color w:val="000000"/>
            <w:sz w:val="16"/>
            <w:szCs w:val="16"/>
            <w:bdr w:val="none" w:sz="0" w:space="0" w:color="auto" w:frame="1"/>
          </w:rPr>
          <w:t>args</w:t>
        </w:r>
        <w:proofErr w:type="spellEnd"/>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10"/>
        </w:numPr>
        <w:spacing w:after="0" w:line="252" w:lineRule="atLeast"/>
        <w:ind w:left="240"/>
        <w:rPr>
          <w:ins w:id="215" w:author="Unknown"/>
          <w:rFonts w:ascii="Verdana" w:eastAsia="Times New Roman" w:hAnsi="Verdana" w:cs="Times New Roman"/>
          <w:color w:val="000000"/>
          <w:sz w:val="16"/>
          <w:szCs w:val="16"/>
        </w:rPr>
      </w:pPr>
      <w:ins w:id="216" w:author="Unknown">
        <w:r w:rsidRPr="00470D4F">
          <w:rPr>
            <w:rFonts w:ascii="Verdana" w:eastAsia="Times New Roman" w:hAnsi="Verdana" w:cs="Times New Roman"/>
            <w:color w:val="000000"/>
            <w:sz w:val="16"/>
            <w:szCs w:val="16"/>
            <w:bdr w:val="none" w:sz="0" w:space="0" w:color="auto" w:frame="1"/>
          </w:rPr>
          <w:lastRenderedPageBreak/>
          <w:t>  </w:t>
        </w:r>
        <w:proofErr w:type="spellStart"/>
        <w:r w:rsidRPr="00470D4F">
          <w:rPr>
            <w:rFonts w:ascii="Verdana" w:eastAsia="Times New Roman" w:hAnsi="Verdana" w:cs="Times New Roman"/>
            <w:b/>
            <w:bCs/>
            <w:color w:val="006699"/>
            <w:sz w:val="16"/>
          </w:rPr>
          <w:t>int</w:t>
        </w:r>
        <w:proofErr w:type="spellEnd"/>
        <w:r w:rsidRPr="00470D4F">
          <w:rPr>
            <w:rFonts w:ascii="Verdana" w:eastAsia="Times New Roman" w:hAnsi="Verdana" w:cs="Times New Roman"/>
            <w:color w:val="000000"/>
            <w:sz w:val="16"/>
            <w:szCs w:val="16"/>
            <w:bdr w:val="none" w:sz="0" w:space="0" w:color="auto" w:frame="1"/>
          </w:rPr>
          <w:t> result=</w:t>
        </w:r>
        <w:proofErr w:type="spellStart"/>
        <w:r w:rsidRPr="00470D4F">
          <w:rPr>
            <w:rFonts w:ascii="Verdana" w:eastAsia="Times New Roman" w:hAnsi="Verdana" w:cs="Times New Roman"/>
            <w:color w:val="000000"/>
            <w:sz w:val="16"/>
            <w:szCs w:val="16"/>
            <w:bdr w:val="none" w:sz="0" w:space="0" w:color="auto" w:frame="1"/>
          </w:rPr>
          <w:t>Calculate.cube</w:t>
        </w:r>
        <w:proofErr w:type="spellEnd"/>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C00000"/>
            <w:sz w:val="16"/>
          </w:rPr>
          <w:t>5</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10"/>
        </w:numPr>
        <w:spacing w:after="0" w:line="252" w:lineRule="atLeast"/>
        <w:ind w:left="240"/>
        <w:rPr>
          <w:ins w:id="217" w:author="Unknown"/>
          <w:rFonts w:ascii="Verdana" w:eastAsia="Times New Roman" w:hAnsi="Verdana" w:cs="Times New Roman"/>
          <w:color w:val="000000"/>
          <w:sz w:val="16"/>
          <w:szCs w:val="16"/>
        </w:rPr>
      </w:pPr>
      <w:ins w:id="218" w:author="Unknown">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color w:val="000000"/>
            <w:sz w:val="16"/>
            <w:szCs w:val="16"/>
            <w:bdr w:val="none" w:sz="0" w:space="0" w:color="auto" w:frame="1"/>
          </w:rPr>
          <w:t>System.out.println</w:t>
        </w:r>
        <w:proofErr w:type="spellEnd"/>
        <w:r w:rsidRPr="00470D4F">
          <w:rPr>
            <w:rFonts w:ascii="Verdana" w:eastAsia="Times New Roman" w:hAnsi="Verdana" w:cs="Times New Roman"/>
            <w:color w:val="000000"/>
            <w:sz w:val="16"/>
            <w:szCs w:val="16"/>
            <w:bdr w:val="none" w:sz="0" w:space="0" w:color="auto" w:frame="1"/>
          </w:rPr>
          <w:t>(result);  </w:t>
        </w:r>
      </w:ins>
    </w:p>
    <w:p w:rsidR="00470D4F" w:rsidRPr="00470D4F" w:rsidRDefault="00470D4F" w:rsidP="00470D4F">
      <w:pPr>
        <w:numPr>
          <w:ilvl w:val="0"/>
          <w:numId w:val="10"/>
        </w:numPr>
        <w:spacing w:after="0" w:line="252" w:lineRule="atLeast"/>
        <w:ind w:left="240"/>
        <w:rPr>
          <w:ins w:id="219" w:author="Unknown"/>
          <w:rFonts w:ascii="Verdana" w:eastAsia="Times New Roman" w:hAnsi="Verdana" w:cs="Times New Roman"/>
          <w:color w:val="000000"/>
          <w:sz w:val="16"/>
          <w:szCs w:val="16"/>
        </w:rPr>
      </w:pPr>
      <w:ins w:id="220" w:author="Unknown">
        <w:r w:rsidRPr="00470D4F">
          <w:rPr>
            <w:rFonts w:ascii="Verdana" w:eastAsia="Times New Roman" w:hAnsi="Verdana" w:cs="Times New Roman"/>
            <w:color w:val="000000"/>
            <w:sz w:val="16"/>
            <w:szCs w:val="16"/>
            <w:bdr w:val="none" w:sz="0" w:space="0" w:color="auto" w:frame="1"/>
          </w:rPr>
          <w:t>  }  </w:t>
        </w:r>
      </w:ins>
    </w:p>
    <w:p w:rsidR="00470D4F" w:rsidRPr="00470D4F" w:rsidRDefault="00470D4F" w:rsidP="00470D4F">
      <w:pPr>
        <w:numPr>
          <w:ilvl w:val="0"/>
          <w:numId w:val="10"/>
        </w:numPr>
        <w:spacing w:after="96" w:line="252" w:lineRule="atLeast"/>
        <w:ind w:left="240"/>
        <w:rPr>
          <w:ins w:id="221" w:author="Unknown"/>
          <w:rFonts w:ascii="Verdana" w:eastAsia="Times New Roman" w:hAnsi="Verdana" w:cs="Times New Roman"/>
          <w:color w:val="000000"/>
          <w:sz w:val="16"/>
          <w:szCs w:val="16"/>
        </w:rPr>
      </w:pPr>
      <w:ins w:id="222"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223" w:author="Unknown"/>
          <w:rFonts w:ascii="Courier New" w:eastAsia="Times New Roman" w:hAnsi="Courier New" w:cs="Courier New"/>
          <w:color w:val="000000"/>
          <w:sz w:val="20"/>
          <w:szCs w:val="20"/>
        </w:rPr>
      </w:pPr>
      <w:ins w:id="224" w:author="Unknown">
        <w:r w:rsidRPr="00470D4F">
          <w:rPr>
            <w:rFonts w:ascii="Courier New" w:eastAsia="Times New Roman" w:hAnsi="Courier New" w:cs="Courier New"/>
            <w:color w:val="000000"/>
            <w:sz w:val="20"/>
            <w:szCs w:val="20"/>
          </w:rPr>
          <w:t>Output</w:t>
        </w:r>
        <w:proofErr w:type="gramStart"/>
        <w:r w:rsidRPr="00470D4F">
          <w:rPr>
            <w:rFonts w:ascii="Courier New" w:eastAsia="Times New Roman" w:hAnsi="Courier New" w:cs="Courier New"/>
            <w:color w:val="000000"/>
            <w:sz w:val="20"/>
            <w:szCs w:val="20"/>
          </w:rPr>
          <w:t>:125</w:t>
        </w:r>
        <w:proofErr w:type="gramEnd"/>
      </w:ins>
    </w:p>
    <w:p w:rsidR="00470D4F" w:rsidRPr="00470D4F" w:rsidRDefault="00470D4F" w:rsidP="00470D4F">
      <w:pPr>
        <w:spacing w:before="100" w:beforeAutospacing="1" w:after="100" w:afterAutospacing="1" w:line="312" w:lineRule="atLeast"/>
        <w:ind w:left="240"/>
        <w:outlineLvl w:val="2"/>
        <w:rPr>
          <w:ins w:id="225" w:author="Unknown"/>
          <w:rFonts w:ascii="Helvetica" w:eastAsia="Times New Roman" w:hAnsi="Helvetica" w:cs="Times New Roman"/>
          <w:color w:val="610B4B"/>
          <w:sz w:val="20"/>
          <w:szCs w:val="20"/>
        </w:rPr>
      </w:pPr>
      <w:ins w:id="226" w:author="Unknown">
        <w:r w:rsidRPr="00470D4F">
          <w:rPr>
            <w:rFonts w:ascii="Helvetica" w:eastAsia="Times New Roman" w:hAnsi="Helvetica" w:cs="Times New Roman"/>
            <w:color w:val="610B4B"/>
            <w:sz w:val="20"/>
            <w:szCs w:val="20"/>
          </w:rPr>
          <w:t>Restrictions for the static method</w:t>
        </w:r>
      </w:ins>
    </w:p>
    <w:p w:rsidR="00470D4F" w:rsidRPr="00470D4F" w:rsidRDefault="00470D4F" w:rsidP="00470D4F">
      <w:pPr>
        <w:spacing w:before="100" w:beforeAutospacing="1" w:after="100" w:afterAutospacing="1" w:line="276" w:lineRule="atLeast"/>
        <w:ind w:left="240"/>
        <w:rPr>
          <w:ins w:id="227" w:author="Unknown"/>
          <w:rFonts w:ascii="Verdana" w:eastAsia="Times New Roman" w:hAnsi="Verdana" w:cs="Times New Roman"/>
          <w:color w:val="000000"/>
          <w:sz w:val="16"/>
          <w:szCs w:val="16"/>
        </w:rPr>
      </w:pPr>
      <w:ins w:id="228" w:author="Unknown">
        <w:r w:rsidRPr="00470D4F">
          <w:rPr>
            <w:rFonts w:ascii="Verdana" w:eastAsia="Times New Roman" w:hAnsi="Verdana" w:cs="Times New Roman"/>
            <w:color w:val="000000"/>
            <w:sz w:val="16"/>
            <w:szCs w:val="16"/>
          </w:rPr>
          <w:t>There are two main restrictions for the static method. They are:</w:t>
        </w:r>
      </w:ins>
    </w:p>
    <w:p w:rsidR="00470D4F" w:rsidRPr="00470D4F" w:rsidRDefault="00470D4F" w:rsidP="00470D4F">
      <w:pPr>
        <w:numPr>
          <w:ilvl w:val="0"/>
          <w:numId w:val="11"/>
        </w:numPr>
        <w:spacing w:before="48" w:after="100" w:afterAutospacing="1" w:line="252" w:lineRule="atLeast"/>
        <w:ind w:left="960"/>
        <w:rPr>
          <w:ins w:id="229" w:author="Unknown"/>
          <w:rFonts w:ascii="Verdana" w:eastAsia="Times New Roman" w:hAnsi="Verdana" w:cs="Times New Roman"/>
          <w:color w:val="000000"/>
          <w:sz w:val="16"/>
          <w:szCs w:val="16"/>
        </w:rPr>
      </w:pPr>
      <w:ins w:id="230" w:author="Unknown">
        <w:r w:rsidRPr="00470D4F">
          <w:rPr>
            <w:rFonts w:ascii="Verdana" w:eastAsia="Times New Roman" w:hAnsi="Verdana" w:cs="Times New Roman"/>
            <w:color w:val="000000"/>
            <w:sz w:val="16"/>
            <w:szCs w:val="16"/>
          </w:rPr>
          <w:t xml:space="preserve">The static method </w:t>
        </w:r>
        <w:proofErr w:type="spellStart"/>
        <w:r w:rsidRPr="00470D4F">
          <w:rPr>
            <w:rFonts w:ascii="Verdana" w:eastAsia="Times New Roman" w:hAnsi="Verdana" w:cs="Times New Roman"/>
            <w:color w:val="000000"/>
            <w:sz w:val="16"/>
            <w:szCs w:val="16"/>
          </w:rPr>
          <w:t>can not</w:t>
        </w:r>
        <w:proofErr w:type="spellEnd"/>
        <w:r w:rsidRPr="00470D4F">
          <w:rPr>
            <w:rFonts w:ascii="Verdana" w:eastAsia="Times New Roman" w:hAnsi="Verdana" w:cs="Times New Roman"/>
            <w:color w:val="000000"/>
            <w:sz w:val="16"/>
            <w:szCs w:val="16"/>
          </w:rPr>
          <w:t xml:space="preserve"> use non static data member or call non-static method directly.</w:t>
        </w:r>
      </w:ins>
    </w:p>
    <w:p w:rsidR="00470D4F" w:rsidRPr="00470D4F" w:rsidRDefault="00470D4F" w:rsidP="00470D4F">
      <w:pPr>
        <w:numPr>
          <w:ilvl w:val="0"/>
          <w:numId w:val="11"/>
        </w:numPr>
        <w:spacing w:before="48" w:after="100" w:afterAutospacing="1" w:line="252" w:lineRule="atLeast"/>
        <w:ind w:left="960"/>
        <w:rPr>
          <w:ins w:id="231" w:author="Unknown"/>
          <w:rFonts w:ascii="Verdana" w:eastAsia="Times New Roman" w:hAnsi="Verdana" w:cs="Times New Roman"/>
          <w:color w:val="000000"/>
          <w:sz w:val="16"/>
          <w:szCs w:val="16"/>
        </w:rPr>
      </w:pPr>
      <w:proofErr w:type="gramStart"/>
      <w:ins w:id="232" w:author="Unknown">
        <w:r w:rsidRPr="00470D4F">
          <w:rPr>
            <w:rFonts w:ascii="Verdana" w:eastAsia="Times New Roman" w:hAnsi="Verdana" w:cs="Times New Roman"/>
            <w:color w:val="000000"/>
            <w:sz w:val="16"/>
            <w:szCs w:val="16"/>
          </w:rPr>
          <w:t>this</w:t>
        </w:r>
        <w:proofErr w:type="gramEnd"/>
        <w:r w:rsidRPr="00470D4F">
          <w:rPr>
            <w:rFonts w:ascii="Verdana" w:eastAsia="Times New Roman" w:hAnsi="Verdana" w:cs="Times New Roman"/>
            <w:color w:val="000000"/>
            <w:sz w:val="16"/>
            <w:szCs w:val="16"/>
          </w:rPr>
          <w:t xml:space="preserve"> and super cannot be used in static context.</w:t>
        </w:r>
      </w:ins>
    </w:p>
    <w:p w:rsidR="00470D4F" w:rsidRPr="00470D4F" w:rsidRDefault="00470D4F" w:rsidP="00470D4F">
      <w:pPr>
        <w:numPr>
          <w:ilvl w:val="0"/>
          <w:numId w:val="12"/>
        </w:numPr>
        <w:spacing w:after="0" w:line="252" w:lineRule="atLeast"/>
        <w:ind w:left="240"/>
        <w:rPr>
          <w:ins w:id="233" w:author="Unknown"/>
          <w:rFonts w:ascii="Verdana" w:eastAsia="Times New Roman" w:hAnsi="Verdana" w:cs="Times New Roman"/>
          <w:color w:val="000000"/>
          <w:sz w:val="16"/>
          <w:szCs w:val="16"/>
        </w:rPr>
      </w:pPr>
      <w:ins w:id="234" w:author="Unknown">
        <w:r w:rsidRPr="00470D4F">
          <w:rPr>
            <w:rFonts w:ascii="Verdana" w:eastAsia="Times New Roman" w:hAnsi="Verdana" w:cs="Times New Roman"/>
            <w:b/>
            <w:bCs/>
            <w:color w:val="006699"/>
            <w:sz w:val="16"/>
          </w:rPr>
          <w:t>class</w:t>
        </w:r>
        <w:r w:rsidRPr="00470D4F">
          <w:rPr>
            <w:rFonts w:ascii="Verdana" w:eastAsia="Times New Roman" w:hAnsi="Verdana" w:cs="Times New Roman"/>
            <w:color w:val="000000"/>
            <w:sz w:val="16"/>
            <w:szCs w:val="16"/>
            <w:bdr w:val="none" w:sz="0" w:space="0" w:color="auto" w:frame="1"/>
          </w:rPr>
          <w:t> A{  </w:t>
        </w:r>
      </w:ins>
    </w:p>
    <w:p w:rsidR="00470D4F" w:rsidRPr="00470D4F" w:rsidRDefault="00470D4F" w:rsidP="00470D4F">
      <w:pPr>
        <w:numPr>
          <w:ilvl w:val="0"/>
          <w:numId w:val="12"/>
        </w:numPr>
        <w:spacing w:after="0" w:line="252" w:lineRule="atLeast"/>
        <w:ind w:left="240"/>
        <w:rPr>
          <w:ins w:id="235" w:author="Unknown"/>
          <w:rFonts w:ascii="Verdana" w:eastAsia="Times New Roman" w:hAnsi="Verdana" w:cs="Times New Roman"/>
          <w:color w:val="000000"/>
          <w:sz w:val="16"/>
          <w:szCs w:val="16"/>
        </w:rPr>
      </w:pPr>
      <w:ins w:id="236" w:author="Unknown">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b/>
            <w:bCs/>
            <w:color w:val="006699"/>
            <w:sz w:val="16"/>
          </w:rPr>
          <w:t>int</w:t>
        </w:r>
        <w:proofErr w:type="spellEnd"/>
        <w:r w:rsidRPr="00470D4F">
          <w:rPr>
            <w:rFonts w:ascii="Verdana" w:eastAsia="Times New Roman" w:hAnsi="Verdana" w:cs="Times New Roman"/>
            <w:color w:val="000000"/>
            <w:sz w:val="16"/>
            <w:szCs w:val="16"/>
            <w:bdr w:val="none" w:sz="0" w:space="0" w:color="auto" w:frame="1"/>
          </w:rPr>
          <w:t> a=</w:t>
        </w:r>
        <w:r w:rsidRPr="00470D4F">
          <w:rPr>
            <w:rFonts w:ascii="Verdana" w:eastAsia="Times New Roman" w:hAnsi="Verdana" w:cs="Times New Roman"/>
            <w:color w:val="C00000"/>
            <w:sz w:val="16"/>
          </w:rPr>
          <w:t>40</w:t>
        </w:r>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008200"/>
            <w:sz w:val="16"/>
          </w:rPr>
          <w:t>//non static</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12"/>
        </w:numPr>
        <w:spacing w:after="0" w:line="252" w:lineRule="atLeast"/>
        <w:ind w:left="240"/>
        <w:rPr>
          <w:ins w:id="237" w:author="Unknown"/>
          <w:rFonts w:ascii="Verdana" w:eastAsia="Times New Roman" w:hAnsi="Verdana" w:cs="Times New Roman"/>
          <w:color w:val="000000"/>
          <w:sz w:val="16"/>
          <w:szCs w:val="16"/>
        </w:rPr>
      </w:pPr>
      <w:ins w:id="238"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12"/>
        </w:numPr>
        <w:spacing w:after="0" w:line="252" w:lineRule="atLeast"/>
        <w:ind w:left="240"/>
        <w:rPr>
          <w:ins w:id="239" w:author="Unknown"/>
          <w:rFonts w:ascii="Verdana" w:eastAsia="Times New Roman" w:hAnsi="Verdana" w:cs="Times New Roman"/>
          <w:color w:val="000000"/>
          <w:sz w:val="16"/>
          <w:szCs w:val="16"/>
        </w:rPr>
      </w:pPr>
      <w:ins w:id="240"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public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static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void</w:t>
        </w:r>
        <w:r w:rsidRPr="00470D4F">
          <w:rPr>
            <w:rFonts w:ascii="Verdana" w:eastAsia="Times New Roman" w:hAnsi="Verdana" w:cs="Times New Roman"/>
            <w:color w:val="000000"/>
            <w:sz w:val="16"/>
            <w:szCs w:val="16"/>
            <w:bdr w:val="none" w:sz="0" w:space="0" w:color="auto" w:frame="1"/>
          </w:rPr>
          <w:t> main(String </w:t>
        </w:r>
        <w:proofErr w:type="spellStart"/>
        <w:r w:rsidRPr="00470D4F">
          <w:rPr>
            <w:rFonts w:ascii="Verdana" w:eastAsia="Times New Roman" w:hAnsi="Verdana" w:cs="Times New Roman"/>
            <w:color w:val="000000"/>
            <w:sz w:val="16"/>
            <w:szCs w:val="16"/>
            <w:bdr w:val="none" w:sz="0" w:space="0" w:color="auto" w:frame="1"/>
          </w:rPr>
          <w:t>args</w:t>
        </w:r>
        <w:proofErr w:type="spellEnd"/>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12"/>
        </w:numPr>
        <w:spacing w:after="0" w:line="252" w:lineRule="atLeast"/>
        <w:ind w:left="240"/>
        <w:rPr>
          <w:ins w:id="241" w:author="Unknown"/>
          <w:rFonts w:ascii="Verdana" w:eastAsia="Times New Roman" w:hAnsi="Verdana" w:cs="Times New Roman"/>
          <w:color w:val="000000"/>
          <w:sz w:val="16"/>
          <w:szCs w:val="16"/>
        </w:rPr>
      </w:pPr>
      <w:ins w:id="242" w:author="Unknown">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color w:val="000000"/>
            <w:sz w:val="16"/>
            <w:szCs w:val="16"/>
            <w:bdr w:val="none" w:sz="0" w:space="0" w:color="auto" w:frame="1"/>
          </w:rPr>
          <w:t>System.out.println</w:t>
        </w:r>
        <w:proofErr w:type="spellEnd"/>
        <w:r w:rsidRPr="00470D4F">
          <w:rPr>
            <w:rFonts w:ascii="Verdana" w:eastAsia="Times New Roman" w:hAnsi="Verdana" w:cs="Times New Roman"/>
            <w:color w:val="000000"/>
            <w:sz w:val="16"/>
            <w:szCs w:val="16"/>
            <w:bdr w:val="none" w:sz="0" w:space="0" w:color="auto" w:frame="1"/>
          </w:rPr>
          <w:t>(a);  </w:t>
        </w:r>
      </w:ins>
    </w:p>
    <w:p w:rsidR="00470D4F" w:rsidRPr="00470D4F" w:rsidRDefault="00470D4F" w:rsidP="00470D4F">
      <w:pPr>
        <w:numPr>
          <w:ilvl w:val="0"/>
          <w:numId w:val="12"/>
        </w:numPr>
        <w:spacing w:after="0" w:line="252" w:lineRule="atLeast"/>
        <w:ind w:left="240"/>
        <w:rPr>
          <w:ins w:id="243" w:author="Unknown"/>
          <w:rFonts w:ascii="Verdana" w:eastAsia="Times New Roman" w:hAnsi="Verdana" w:cs="Times New Roman"/>
          <w:color w:val="000000"/>
          <w:sz w:val="16"/>
          <w:szCs w:val="16"/>
        </w:rPr>
      </w:pPr>
      <w:ins w:id="244" w:author="Unknown">
        <w:r w:rsidRPr="00470D4F">
          <w:rPr>
            <w:rFonts w:ascii="Verdana" w:eastAsia="Times New Roman" w:hAnsi="Verdana" w:cs="Times New Roman"/>
            <w:color w:val="000000"/>
            <w:sz w:val="16"/>
            <w:szCs w:val="16"/>
            <w:bdr w:val="none" w:sz="0" w:space="0" w:color="auto" w:frame="1"/>
          </w:rPr>
          <w:t> }  </w:t>
        </w:r>
      </w:ins>
    </w:p>
    <w:p w:rsidR="00470D4F" w:rsidRPr="00470D4F" w:rsidRDefault="00470D4F" w:rsidP="00470D4F">
      <w:pPr>
        <w:numPr>
          <w:ilvl w:val="0"/>
          <w:numId w:val="12"/>
        </w:numPr>
        <w:spacing w:after="96" w:line="252" w:lineRule="atLeast"/>
        <w:ind w:left="240"/>
        <w:rPr>
          <w:ins w:id="245" w:author="Unknown"/>
          <w:rFonts w:ascii="Verdana" w:eastAsia="Times New Roman" w:hAnsi="Verdana" w:cs="Times New Roman"/>
          <w:color w:val="000000"/>
          <w:sz w:val="16"/>
          <w:szCs w:val="16"/>
        </w:rPr>
      </w:pPr>
      <w:ins w:id="246"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spacing w:after="0" w:line="276" w:lineRule="atLeast"/>
        <w:ind w:left="240"/>
        <w:rPr>
          <w:ins w:id="247" w:author="Unknown"/>
          <w:rFonts w:ascii="Verdana" w:eastAsia="Times New Roman" w:hAnsi="Verdana" w:cs="Times New Roman"/>
          <w:color w:val="000000"/>
          <w:sz w:val="16"/>
          <w:szCs w:val="16"/>
        </w:rPr>
      </w:pPr>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248" w:author="Unknown"/>
          <w:rFonts w:ascii="Courier New" w:eastAsia="Times New Roman" w:hAnsi="Courier New" w:cs="Courier New"/>
          <w:color w:val="000000"/>
          <w:sz w:val="20"/>
          <w:szCs w:val="20"/>
        </w:rPr>
      </w:pPr>
      <w:proofErr w:type="spellStart"/>
      <w:ins w:id="249" w:author="Unknown">
        <w:r w:rsidRPr="00470D4F">
          <w:rPr>
            <w:rFonts w:ascii="Courier New" w:eastAsia="Times New Roman" w:hAnsi="Courier New" w:cs="Courier New"/>
            <w:color w:val="000000"/>
            <w:sz w:val="20"/>
            <w:szCs w:val="20"/>
          </w:rPr>
          <w:t>Output</w:t>
        </w:r>
        <w:proofErr w:type="gramStart"/>
        <w:r w:rsidRPr="00470D4F">
          <w:rPr>
            <w:rFonts w:ascii="Courier New" w:eastAsia="Times New Roman" w:hAnsi="Courier New" w:cs="Courier New"/>
            <w:color w:val="000000"/>
            <w:sz w:val="20"/>
            <w:szCs w:val="20"/>
          </w:rPr>
          <w:t>:Compile</w:t>
        </w:r>
        <w:proofErr w:type="spellEnd"/>
        <w:proofErr w:type="gramEnd"/>
        <w:r w:rsidRPr="00470D4F">
          <w:rPr>
            <w:rFonts w:ascii="Courier New" w:eastAsia="Times New Roman" w:hAnsi="Courier New" w:cs="Courier New"/>
            <w:color w:val="000000"/>
            <w:sz w:val="20"/>
            <w:szCs w:val="20"/>
          </w:rPr>
          <w:t xml:space="preserve"> Time Error</w:t>
        </w:r>
      </w:ins>
    </w:p>
    <w:p w:rsidR="00470D4F" w:rsidRPr="00470D4F" w:rsidRDefault="00470D4F" w:rsidP="00470D4F">
      <w:pPr>
        <w:spacing w:after="0" w:line="276" w:lineRule="atLeast"/>
        <w:ind w:left="240"/>
        <w:rPr>
          <w:ins w:id="250" w:author="Unknown"/>
          <w:rFonts w:ascii="Verdana" w:eastAsia="Times New Roman" w:hAnsi="Verdana" w:cs="Times New Roman"/>
          <w:color w:val="000000"/>
          <w:sz w:val="16"/>
          <w:szCs w:val="16"/>
        </w:rPr>
      </w:pPr>
      <w:ins w:id="251" w:author="Unknown">
        <w:r w:rsidRPr="00470D4F">
          <w:rPr>
            <w:rFonts w:ascii="Verdana" w:eastAsia="Times New Roman" w:hAnsi="Verdana" w:cs="Times New Roman"/>
            <w:color w:val="000000"/>
            <w:sz w:val="16"/>
            <w:szCs w:val="16"/>
          </w:rPr>
          <w:pict>
            <v:rect id="_x0000_i1028" style="width:0;height:.6pt" o:hralign="center" o:hrstd="t" o:hrnoshade="t" o:hr="t" fillcolor="#d4d4d4" stroked="f"/>
          </w:pict>
        </w:r>
      </w:ins>
    </w:p>
    <w:p w:rsidR="00F77F8B" w:rsidRPr="00470D4F" w:rsidRDefault="00F77F8B" w:rsidP="00F77F8B">
      <w:pPr>
        <w:spacing w:before="100" w:beforeAutospacing="1" w:after="100" w:afterAutospacing="1" w:line="312" w:lineRule="atLeast"/>
        <w:ind w:left="240"/>
        <w:outlineLvl w:val="2"/>
        <w:rPr>
          <w:ins w:id="252" w:author="Unknown"/>
          <w:rFonts w:ascii="Helvetica" w:eastAsia="Times New Roman" w:hAnsi="Helvetica" w:cs="Times New Roman"/>
          <w:color w:val="610B4B"/>
          <w:sz w:val="25"/>
          <w:szCs w:val="25"/>
        </w:rPr>
      </w:pPr>
      <w:ins w:id="253" w:author="Unknown">
        <w:r w:rsidRPr="00470D4F">
          <w:rPr>
            <w:rFonts w:ascii="Helvetica" w:eastAsia="Times New Roman" w:hAnsi="Helvetica" w:cs="Times New Roman"/>
            <w:color w:val="610B4B"/>
            <w:sz w:val="25"/>
            <w:szCs w:val="25"/>
          </w:rPr>
          <w:t>Q) Why is the Java main method static?</w:t>
        </w:r>
      </w:ins>
    </w:p>
    <w:p w:rsidR="00470D4F" w:rsidRPr="00470D4F" w:rsidRDefault="00470D4F" w:rsidP="00470D4F">
      <w:pPr>
        <w:spacing w:before="100" w:beforeAutospacing="1" w:after="100" w:afterAutospacing="1" w:line="276" w:lineRule="atLeast"/>
        <w:ind w:left="240"/>
        <w:rPr>
          <w:ins w:id="254" w:author="Unknown"/>
          <w:rFonts w:ascii="Verdana" w:eastAsia="Times New Roman" w:hAnsi="Verdana" w:cs="Times New Roman"/>
          <w:color w:val="000000"/>
          <w:sz w:val="16"/>
          <w:szCs w:val="16"/>
        </w:rPr>
      </w:pPr>
      <w:proofErr w:type="spellStart"/>
      <w:ins w:id="255" w:author="Unknown">
        <w:r w:rsidRPr="00470D4F">
          <w:rPr>
            <w:rFonts w:ascii="Verdana" w:eastAsia="Times New Roman" w:hAnsi="Verdana" w:cs="Times New Roman"/>
            <w:color w:val="000000"/>
            <w:sz w:val="16"/>
            <w:szCs w:val="16"/>
          </w:rPr>
          <w:t>Ans</w:t>
        </w:r>
        <w:proofErr w:type="spellEnd"/>
        <w:r w:rsidRPr="00470D4F">
          <w:rPr>
            <w:rFonts w:ascii="Verdana" w:eastAsia="Times New Roman" w:hAnsi="Verdana" w:cs="Times New Roman"/>
            <w:color w:val="000000"/>
            <w:sz w:val="16"/>
            <w:szCs w:val="16"/>
          </w:rPr>
          <w:t xml:space="preserve">) </w:t>
        </w:r>
        <w:proofErr w:type="gramStart"/>
        <w:r w:rsidRPr="00470D4F">
          <w:rPr>
            <w:rFonts w:ascii="Verdana" w:eastAsia="Times New Roman" w:hAnsi="Verdana" w:cs="Times New Roman"/>
            <w:color w:val="000000"/>
            <w:sz w:val="16"/>
            <w:szCs w:val="16"/>
          </w:rPr>
          <w:t>It</w:t>
        </w:r>
        <w:proofErr w:type="gramEnd"/>
        <w:r w:rsidRPr="00470D4F">
          <w:rPr>
            <w:rFonts w:ascii="Verdana" w:eastAsia="Times New Roman" w:hAnsi="Verdana" w:cs="Times New Roman"/>
            <w:color w:val="000000"/>
            <w:sz w:val="16"/>
            <w:szCs w:val="16"/>
          </w:rPr>
          <w:t xml:space="preserve"> is because the object is not required to call a static method. If it were a non-static method, </w:t>
        </w:r>
        <w:r w:rsidRPr="00470D4F">
          <w:rPr>
            <w:rFonts w:ascii="Verdana" w:eastAsia="Times New Roman" w:hAnsi="Verdana" w:cs="Times New Roman"/>
            <w:color w:val="000000"/>
            <w:sz w:val="16"/>
            <w:szCs w:val="16"/>
          </w:rPr>
          <w:fldChar w:fldCharType="begin"/>
        </w:r>
        <w:r w:rsidRPr="00470D4F">
          <w:rPr>
            <w:rFonts w:ascii="Verdana" w:eastAsia="Times New Roman" w:hAnsi="Verdana" w:cs="Times New Roman"/>
            <w:color w:val="000000"/>
            <w:sz w:val="16"/>
            <w:szCs w:val="16"/>
          </w:rPr>
          <w:instrText xml:space="preserve"> HYPERLINK "https://www.javatpoint.com/jvm-java-virtual-machine" </w:instrText>
        </w:r>
        <w:r w:rsidRPr="00470D4F">
          <w:rPr>
            <w:rFonts w:ascii="Verdana" w:eastAsia="Times New Roman" w:hAnsi="Verdana" w:cs="Times New Roman"/>
            <w:color w:val="000000"/>
            <w:sz w:val="16"/>
            <w:szCs w:val="16"/>
          </w:rPr>
          <w:fldChar w:fldCharType="separate"/>
        </w:r>
        <w:r w:rsidRPr="00470D4F">
          <w:rPr>
            <w:rFonts w:ascii="Verdana" w:eastAsia="Times New Roman" w:hAnsi="Verdana" w:cs="Times New Roman"/>
            <w:color w:val="008000"/>
            <w:sz w:val="16"/>
            <w:u w:val="single"/>
          </w:rPr>
          <w:t>JVM</w:t>
        </w:r>
        <w:r w:rsidRPr="00470D4F">
          <w:rPr>
            <w:rFonts w:ascii="Verdana" w:eastAsia="Times New Roman" w:hAnsi="Verdana" w:cs="Times New Roman"/>
            <w:color w:val="000000"/>
            <w:sz w:val="16"/>
            <w:szCs w:val="16"/>
          </w:rPr>
          <w:fldChar w:fldCharType="end"/>
        </w:r>
        <w:r w:rsidRPr="00470D4F">
          <w:rPr>
            <w:rFonts w:ascii="Verdana" w:eastAsia="Times New Roman" w:hAnsi="Verdana" w:cs="Times New Roman"/>
            <w:color w:val="000000"/>
            <w:sz w:val="16"/>
            <w:szCs w:val="16"/>
          </w:rPr>
          <w:t xml:space="preserve"> creates an object first then call </w:t>
        </w:r>
        <w:proofErr w:type="gramStart"/>
        <w:r w:rsidRPr="00470D4F">
          <w:rPr>
            <w:rFonts w:ascii="Verdana" w:eastAsia="Times New Roman" w:hAnsi="Verdana" w:cs="Times New Roman"/>
            <w:color w:val="000000"/>
            <w:sz w:val="16"/>
            <w:szCs w:val="16"/>
          </w:rPr>
          <w:t>main(</w:t>
        </w:r>
        <w:proofErr w:type="gramEnd"/>
        <w:r w:rsidRPr="00470D4F">
          <w:rPr>
            <w:rFonts w:ascii="Verdana" w:eastAsia="Times New Roman" w:hAnsi="Verdana" w:cs="Times New Roman"/>
            <w:color w:val="000000"/>
            <w:sz w:val="16"/>
            <w:szCs w:val="16"/>
          </w:rPr>
          <w:t>) method that will lead the problem of extra memory allocation.</w:t>
        </w:r>
      </w:ins>
    </w:p>
    <w:p w:rsidR="00470D4F" w:rsidRPr="00470D4F" w:rsidRDefault="00470D4F" w:rsidP="00470D4F">
      <w:pPr>
        <w:spacing w:after="0" w:line="276" w:lineRule="atLeast"/>
        <w:ind w:left="240"/>
        <w:rPr>
          <w:ins w:id="256" w:author="Unknown"/>
          <w:rFonts w:ascii="Verdana" w:eastAsia="Times New Roman" w:hAnsi="Verdana" w:cs="Times New Roman"/>
          <w:color w:val="000000"/>
          <w:sz w:val="16"/>
          <w:szCs w:val="16"/>
        </w:rPr>
      </w:pPr>
      <w:ins w:id="257" w:author="Unknown">
        <w:r w:rsidRPr="00470D4F">
          <w:rPr>
            <w:rFonts w:ascii="Verdana" w:eastAsia="Times New Roman" w:hAnsi="Verdana" w:cs="Times New Roman"/>
            <w:color w:val="000000"/>
            <w:sz w:val="16"/>
            <w:szCs w:val="16"/>
          </w:rPr>
          <w:pict>
            <v:rect id="_x0000_i1029" style="width:0;height:.6pt" o:hralign="center" o:hrstd="t" o:hrnoshade="t" o:hr="t" fillcolor="#d4d4d4" stroked="f"/>
          </w:pict>
        </w:r>
      </w:ins>
    </w:p>
    <w:p w:rsidR="00470D4F" w:rsidRPr="00470D4F" w:rsidRDefault="00470D4F" w:rsidP="00470D4F">
      <w:pPr>
        <w:spacing w:before="100" w:beforeAutospacing="1" w:after="100" w:afterAutospacing="1" w:line="312" w:lineRule="atLeast"/>
        <w:ind w:left="240"/>
        <w:outlineLvl w:val="1"/>
        <w:rPr>
          <w:ins w:id="258" w:author="Unknown"/>
          <w:rFonts w:ascii="Helvetica" w:eastAsia="Times New Roman" w:hAnsi="Helvetica" w:cs="Times New Roman"/>
          <w:color w:val="610B38"/>
          <w:sz w:val="30"/>
          <w:szCs w:val="30"/>
        </w:rPr>
      </w:pPr>
      <w:ins w:id="259" w:author="Unknown">
        <w:r w:rsidRPr="00470D4F">
          <w:rPr>
            <w:rFonts w:ascii="Helvetica" w:eastAsia="Times New Roman" w:hAnsi="Helvetica" w:cs="Times New Roman"/>
            <w:color w:val="610B38"/>
            <w:sz w:val="30"/>
            <w:szCs w:val="30"/>
          </w:rPr>
          <w:t>3) Java static block</w:t>
        </w:r>
      </w:ins>
    </w:p>
    <w:p w:rsidR="00470D4F" w:rsidRPr="00470D4F" w:rsidRDefault="00470D4F" w:rsidP="00470D4F">
      <w:pPr>
        <w:numPr>
          <w:ilvl w:val="0"/>
          <w:numId w:val="13"/>
        </w:numPr>
        <w:spacing w:before="48" w:after="100" w:afterAutospacing="1" w:line="252" w:lineRule="atLeast"/>
        <w:ind w:left="960"/>
        <w:rPr>
          <w:ins w:id="260" w:author="Unknown"/>
          <w:rFonts w:ascii="Verdana" w:eastAsia="Times New Roman" w:hAnsi="Verdana" w:cs="Times New Roman"/>
          <w:color w:val="000000"/>
          <w:sz w:val="16"/>
          <w:szCs w:val="16"/>
        </w:rPr>
      </w:pPr>
      <w:ins w:id="261" w:author="Unknown">
        <w:r w:rsidRPr="00470D4F">
          <w:rPr>
            <w:rFonts w:ascii="Verdana" w:eastAsia="Times New Roman" w:hAnsi="Verdana" w:cs="Times New Roman"/>
            <w:color w:val="000000"/>
            <w:sz w:val="16"/>
            <w:szCs w:val="16"/>
          </w:rPr>
          <w:t>Is used to initialize the static data member.</w:t>
        </w:r>
      </w:ins>
    </w:p>
    <w:p w:rsidR="00470D4F" w:rsidRPr="00470D4F" w:rsidRDefault="00470D4F" w:rsidP="00470D4F">
      <w:pPr>
        <w:numPr>
          <w:ilvl w:val="0"/>
          <w:numId w:val="13"/>
        </w:numPr>
        <w:spacing w:before="48" w:after="100" w:afterAutospacing="1" w:line="252" w:lineRule="atLeast"/>
        <w:ind w:left="960"/>
        <w:rPr>
          <w:ins w:id="262" w:author="Unknown"/>
          <w:rFonts w:ascii="Verdana" w:eastAsia="Times New Roman" w:hAnsi="Verdana" w:cs="Times New Roman"/>
          <w:color w:val="000000"/>
          <w:sz w:val="16"/>
          <w:szCs w:val="16"/>
        </w:rPr>
      </w:pPr>
      <w:ins w:id="263" w:author="Unknown">
        <w:r w:rsidRPr="00470D4F">
          <w:rPr>
            <w:rFonts w:ascii="Verdana" w:eastAsia="Times New Roman" w:hAnsi="Verdana" w:cs="Times New Roman"/>
            <w:color w:val="000000"/>
            <w:sz w:val="16"/>
            <w:szCs w:val="16"/>
          </w:rPr>
          <w:t xml:space="preserve">It is executed before the main method at the time of </w:t>
        </w:r>
        <w:proofErr w:type="spellStart"/>
        <w:r w:rsidRPr="00470D4F">
          <w:rPr>
            <w:rFonts w:ascii="Verdana" w:eastAsia="Times New Roman" w:hAnsi="Verdana" w:cs="Times New Roman"/>
            <w:color w:val="000000"/>
            <w:sz w:val="16"/>
            <w:szCs w:val="16"/>
          </w:rPr>
          <w:t>classloading</w:t>
        </w:r>
        <w:proofErr w:type="spellEnd"/>
        <w:r w:rsidRPr="00470D4F">
          <w:rPr>
            <w:rFonts w:ascii="Verdana" w:eastAsia="Times New Roman" w:hAnsi="Verdana" w:cs="Times New Roman"/>
            <w:color w:val="000000"/>
            <w:sz w:val="16"/>
            <w:szCs w:val="16"/>
          </w:rPr>
          <w:t>.</w:t>
        </w:r>
      </w:ins>
    </w:p>
    <w:p w:rsidR="00470D4F" w:rsidRPr="00470D4F" w:rsidRDefault="00470D4F" w:rsidP="00470D4F">
      <w:pPr>
        <w:spacing w:before="100" w:beforeAutospacing="1" w:after="100" w:afterAutospacing="1" w:line="276" w:lineRule="atLeast"/>
        <w:ind w:left="240"/>
        <w:outlineLvl w:val="2"/>
        <w:rPr>
          <w:ins w:id="264" w:author="Unknown"/>
          <w:rFonts w:ascii="Tahoma" w:eastAsia="Times New Roman" w:hAnsi="Tahoma" w:cs="Tahoma"/>
          <w:color w:val="610B4B"/>
          <w:sz w:val="26"/>
          <w:szCs w:val="26"/>
        </w:rPr>
      </w:pPr>
      <w:ins w:id="265" w:author="Unknown">
        <w:r w:rsidRPr="00470D4F">
          <w:rPr>
            <w:rFonts w:ascii="Tahoma" w:eastAsia="Times New Roman" w:hAnsi="Tahoma" w:cs="Tahoma"/>
            <w:color w:val="610B4B"/>
            <w:sz w:val="26"/>
            <w:szCs w:val="26"/>
          </w:rPr>
          <w:t>Example of static block</w:t>
        </w:r>
      </w:ins>
    </w:p>
    <w:p w:rsidR="00470D4F" w:rsidRPr="00470D4F" w:rsidRDefault="00470D4F" w:rsidP="00470D4F">
      <w:pPr>
        <w:numPr>
          <w:ilvl w:val="0"/>
          <w:numId w:val="14"/>
        </w:numPr>
        <w:spacing w:after="0" w:line="252" w:lineRule="atLeast"/>
        <w:ind w:left="240"/>
        <w:rPr>
          <w:ins w:id="266" w:author="Unknown"/>
          <w:rFonts w:ascii="Verdana" w:eastAsia="Times New Roman" w:hAnsi="Verdana" w:cs="Times New Roman"/>
          <w:color w:val="000000"/>
          <w:sz w:val="16"/>
          <w:szCs w:val="16"/>
        </w:rPr>
      </w:pPr>
      <w:ins w:id="267" w:author="Unknown">
        <w:r w:rsidRPr="00470D4F">
          <w:rPr>
            <w:rFonts w:ascii="Verdana" w:eastAsia="Times New Roman" w:hAnsi="Verdana" w:cs="Times New Roman"/>
            <w:b/>
            <w:bCs/>
            <w:color w:val="006699"/>
            <w:sz w:val="16"/>
          </w:rPr>
          <w:t>class</w:t>
        </w:r>
        <w:r w:rsidRPr="00470D4F">
          <w:rPr>
            <w:rFonts w:ascii="Verdana" w:eastAsia="Times New Roman" w:hAnsi="Verdana" w:cs="Times New Roman"/>
            <w:color w:val="000000"/>
            <w:sz w:val="16"/>
            <w:szCs w:val="16"/>
            <w:bdr w:val="none" w:sz="0" w:space="0" w:color="auto" w:frame="1"/>
          </w:rPr>
          <w:t> A2{  </w:t>
        </w:r>
      </w:ins>
    </w:p>
    <w:p w:rsidR="00470D4F" w:rsidRPr="00470D4F" w:rsidRDefault="00470D4F" w:rsidP="00470D4F">
      <w:pPr>
        <w:numPr>
          <w:ilvl w:val="0"/>
          <w:numId w:val="14"/>
        </w:numPr>
        <w:spacing w:after="0" w:line="252" w:lineRule="atLeast"/>
        <w:ind w:left="240"/>
        <w:rPr>
          <w:ins w:id="268" w:author="Unknown"/>
          <w:rFonts w:ascii="Verdana" w:eastAsia="Times New Roman" w:hAnsi="Verdana" w:cs="Times New Roman"/>
          <w:color w:val="000000"/>
          <w:sz w:val="16"/>
          <w:szCs w:val="16"/>
        </w:rPr>
      </w:pPr>
      <w:ins w:id="269"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static</w:t>
        </w:r>
        <w:r w:rsidRPr="00470D4F">
          <w:rPr>
            <w:rFonts w:ascii="Verdana" w:eastAsia="Times New Roman" w:hAnsi="Verdana" w:cs="Times New Roman"/>
            <w:color w:val="000000"/>
            <w:sz w:val="16"/>
            <w:szCs w:val="16"/>
            <w:bdr w:val="none" w:sz="0" w:space="0" w:color="auto" w:frame="1"/>
          </w:rPr>
          <w:t>{</w:t>
        </w:r>
        <w:proofErr w:type="spellStart"/>
        <w:r w:rsidRPr="00470D4F">
          <w:rPr>
            <w:rFonts w:ascii="Verdana" w:eastAsia="Times New Roman" w:hAnsi="Verdana" w:cs="Times New Roman"/>
            <w:color w:val="000000"/>
            <w:sz w:val="16"/>
            <w:szCs w:val="16"/>
            <w:bdr w:val="none" w:sz="0" w:space="0" w:color="auto" w:frame="1"/>
          </w:rPr>
          <w:t>System.out.println</w:t>
        </w:r>
        <w:proofErr w:type="spellEnd"/>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0000FF"/>
            <w:sz w:val="16"/>
          </w:rPr>
          <w:t>"static block is invoked"</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14"/>
        </w:numPr>
        <w:spacing w:after="0" w:line="252" w:lineRule="atLeast"/>
        <w:ind w:left="240"/>
        <w:rPr>
          <w:ins w:id="270" w:author="Unknown"/>
          <w:rFonts w:ascii="Verdana" w:eastAsia="Times New Roman" w:hAnsi="Verdana" w:cs="Times New Roman"/>
          <w:color w:val="000000"/>
          <w:sz w:val="16"/>
          <w:szCs w:val="16"/>
        </w:rPr>
      </w:pPr>
      <w:ins w:id="271"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public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static</w:t>
        </w:r>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void</w:t>
        </w:r>
        <w:r w:rsidRPr="00470D4F">
          <w:rPr>
            <w:rFonts w:ascii="Verdana" w:eastAsia="Times New Roman" w:hAnsi="Verdana" w:cs="Times New Roman"/>
            <w:color w:val="000000"/>
            <w:sz w:val="16"/>
            <w:szCs w:val="16"/>
            <w:bdr w:val="none" w:sz="0" w:space="0" w:color="auto" w:frame="1"/>
          </w:rPr>
          <w:t> main(String </w:t>
        </w:r>
        <w:proofErr w:type="spellStart"/>
        <w:r w:rsidRPr="00470D4F">
          <w:rPr>
            <w:rFonts w:ascii="Verdana" w:eastAsia="Times New Roman" w:hAnsi="Verdana" w:cs="Times New Roman"/>
            <w:color w:val="000000"/>
            <w:sz w:val="16"/>
            <w:szCs w:val="16"/>
            <w:bdr w:val="none" w:sz="0" w:space="0" w:color="auto" w:frame="1"/>
          </w:rPr>
          <w:t>args</w:t>
        </w:r>
        <w:proofErr w:type="spellEnd"/>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14"/>
        </w:numPr>
        <w:spacing w:after="0" w:line="252" w:lineRule="atLeast"/>
        <w:ind w:left="240"/>
        <w:rPr>
          <w:ins w:id="272" w:author="Unknown"/>
          <w:rFonts w:ascii="Verdana" w:eastAsia="Times New Roman" w:hAnsi="Verdana" w:cs="Times New Roman"/>
          <w:color w:val="000000"/>
          <w:sz w:val="16"/>
          <w:szCs w:val="16"/>
        </w:rPr>
      </w:pPr>
      <w:ins w:id="273" w:author="Unknown">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color w:val="000000"/>
            <w:sz w:val="16"/>
            <w:szCs w:val="16"/>
            <w:bdr w:val="none" w:sz="0" w:space="0" w:color="auto" w:frame="1"/>
          </w:rPr>
          <w:t>System.out.println</w:t>
        </w:r>
        <w:proofErr w:type="spellEnd"/>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0000FF"/>
            <w:sz w:val="16"/>
          </w:rPr>
          <w:t>"Hello main"</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14"/>
        </w:numPr>
        <w:spacing w:after="0" w:line="252" w:lineRule="atLeast"/>
        <w:ind w:left="240"/>
        <w:rPr>
          <w:ins w:id="274" w:author="Unknown"/>
          <w:rFonts w:ascii="Verdana" w:eastAsia="Times New Roman" w:hAnsi="Verdana" w:cs="Times New Roman"/>
          <w:color w:val="000000"/>
          <w:sz w:val="16"/>
          <w:szCs w:val="16"/>
        </w:rPr>
      </w:pPr>
      <w:ins w:id="275" w:author="Unknown">
        <w:r w:rsidRPr="00470D4F">
          <w:rPr>
            <w:rFonts w:ascii="Verdana" w:eastAsia="Times New Roman" w:hAnsi="Verdana" w:cs="Times New Roman"/>
            <w:color w:val="000000"/>
            <w:sz w:val="16"/>
            <w:szCs w:val="16"/>
            <w:bdr w:val="none" w:sz="0" w:space="0" w:color="auto" w:frame="1"/>
          </w:rPr>
          <w:t>  }  </w:t>
        </w:r>
      </w:ins>
    </w:p>
    <w:p w:rsidR="00470D4F" w:rsidRPr="00470D4F" w:rsidRDefault="00470D4F" w:rsidP="00470D4F">
      <w:pPr>
        <w:numPr>
          <w:ilvl w:val="0"/>
          <w:numId w:val="14"/>
        </w:numPr>
        <w:spacing w:after="96" w:line="252" w:lineRule="atLeast"/>
        <w:ind w:left="240"/>
        <w:rPr>
          <w:ins w:id="276" w:author="Unknown"/>
          <w:rFonts w:ascii="Verdana" w:eastAsia="Times New Roman" w:hAnsi="Verdana" w:cs="Times New Roman"/>
          <w:color w:val="000000"/>
          <w:sz w:val="16"/>
          <w:szCs w:val="16"/>
        </w:rPr>
      </w:pPr>
      <w:ins w:id="277"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278" w:author="Unknown"/>
          <w:rFonts w:ascii="Courier New" w:eastAsia="Times New Roman" w:hAnsi="Courier New" w:cs="Courier New"/>
          <w:color w:val="000000"/>
          <w:sz w:val="20"/>
          <w:szCs w:val="20"/>
        </w:rPr>
      </w:pPr>
      <w:proofErr w:type="spellStart"/>
      <w:ins w:id="279" w:author="Unknown">
        <w:r w:rsidRPr="00470D4F">
          <w:rPr>
            <w:rFonts w:ascii="Courier New" w:eastAsia="Times New Roman" w:hAnsi="Courier New" w:cs="Courier New"/>
            <w:color w:val="000000"/>
            <w:sz w:val="20"/>
            <w:szCs w:val="20"/>
          </w:rPr>
          <w:t>Output</w:t>
        </w:r>
        <w:proofErr w:type="gramStart"/>
        <w:r w:rsidRPr="00470D4F">
          <w:rPr>
            <w:rFonts w:ascii="Courier New" w:eastAsia="Times New Roman" w:hAnsi="Courier New" w:cs="Courier New"/>
            <w:color w:val="000000"/>
            <w:sz w:val="20"/>
            <w:szCs w:val="20"/>
          </w:rPr>
          <w:t>:static</w:t>
        </w:r>
        <w:proofErr w:type="spellEnd"/>
        <w:proofErr w:type="gramEnd"/>
        <w:r w:rsidRPr="00470D4F">
          <w:rPr>
            <w:rFonts w:ascii="Courier New" w:eastAsia="Times New Roman" w:hAnsi="Courier New" w:cs="Courier New"/>
            <w:color w:val="000000"/>
            <w:sz w:val="20"/>
            <w:szCs w:val="20"/>
          </w:rPr>
          <w:t xml:space="preserve"> block is invoked</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280" w:author="Unknown"/>
          <w:rFonts w:ascii="Courier New" w:eastAsia="Times New Roman" w:hAnsi="Courier New" w:cs="Courier New"/>
          <w:color w:val="000000"/>
          <w:sz w:val="20"/>
          <w:szCs w:val="20"/>
        </w:rPr>
      </w:pPr>
      <w:ins w:id="281" w:author="Unknown">
        <w:r w:rsidRPr="00470D4F">
          <w:rPr>
            <w:rFonts w:ascii="Courier New" w:eastAsia="Times New Roman" w:hAnsi="Courier New" w:cs="Courier New"/>
            <w:color w:val="000000"/>
            <w:sz w:val="20"/>
            <w:szCs w:val="20"/>
          </w:rPr>
          <w:t xml:space="preserve">       Hello main</w:t>
        </w:r>
      </w:ins>
    </w:p>
    <w:p w:rsidR="00470D4F" w:rsidRPr="00470D4F" w:rsidRDefault="00470D4F" w:rsidP="00470D4F">
      <w:pPr>
        <w:spacing w:after="0" w:line="276" w:lineRule="atLeast"/>
        <w:ind w:left="240"/>
        <w:rPr>
          <w:ins w:id="282" w:author="Unknown"/>
          <w:rFonts w:ascii="Verdana" w:eastAsia="Times New Roman" w:hAnsi="Verdana" w:cs="Times New Roman"/>
          <w:color w:val="000000"/>
          <w:sz w:val="16"/>
          <w:szCs w:val="16"/>
        </w:rPr>
      </w:pPr>
      <w:ins w:id="283" w:author="Unknown">
        <w:r w:rsidRPr="00470D4F">
          <w:rPr>
            <w:rFonts w:ascii="Verdana" w:eastAsia="Times New Roman" w:hAnsi="Verdana" w:cs="Times New Roman"/>
            <w:color w:val="000000"/>
            <w:sz w:val="16"/>
            <w:szCs w:val="16"/>
          </w:rPr>
          <w:pict>
            <v:rect id="_x0000_i1030" style="width:0;height:.6pt" o:hralign="center" o:hrstd="t" o:hrnoshade="t" o:hr="t" fillcolor="#d4d4d4" stroked="f"/>
          </w:pict>
        </w:r>
      </w:ins>
    </w:p>
    <w:p w:rsidR="00470D4F" w:rsidRPr="00470D4F" w:rsidRDefault="00470D4F" w:rsidP="00470D4F">
      <w:pPr>
        <w:spacing w:before="100" w:beforeAutospacing="1" w:after="100" w:afterAutospacing="1" w:line="312" w:lineRule="atLeast"/>
        <w:ind w:left="240"/>
        <w:outlineLvl w:val="2"/>
        <w:rPr>
          <w:ins w:id="284" w:author="Unknown"/>
          <w:rFonts w:ascii="Helvetica" w:eastAsia="Times New Roman" w:hAnsi="Helvetica" w:cs="Times New Roman"/>
          <w:color w:val="610B4B"/>
          <w:sz w:val="20"/>
          <w:szCs w:val="20"/>
        </w:rPr>
      </w:pPr>
      <w:ins w:id="285" w:author="Unknown">
        <w:r w:rsidRPr="00470D4F">
          <w:rPr>
            <w:rFonts w:ascii="Helvetica" w:eastAsia="Times New Roman" w:hAnsi="Helvetica" w:cs="Times New Roman"/>
            <w:color w:val="610B4B"/>
            <w:sz w:val="20"/>
            <w:szCs w:val="20"/>
          </w:rPr>
          <w:t xml:space="preserve">Q) Can we execute a program without </w:t>
        </w:r>
        <w:proofErr w:type="gramStart"/>
        <w:r w:rsidRPr="00470D4F">
          <w:rPr>
            <w:rFonts w:ascii="Helvetica" w:eastAsia="Times New Roman" w:hAnsi="Helvetica" w:cs="Times New Roman"/>
            <w:color w:val="610B4B"/>
            <w:sz w:val="20"/>
            <w:szCs w:val="20"/>
          </w:rPr>
          <w:t>main(</w:t>
        </w:r>
        <w:proofErr w:type="gramEnd"/>
        <w:r w:rsidRPr="00470D4F">
          <w:rPr>
            <w:rFonts w:ascii="Helvetica" w:eastAsia="Times New Roman" w:hAnsi="Helvetica" w:cs="Times New Roman"/>
            <w:color w:val="610B4B"/>
            <w:sz w:val="20"/>
            <w:szCs w:val="20"/>
          </w:rPr>
          <w:t>) method?</w:t>
        </w:r>
      </w:ins>
    </w:p>
    <w:p w:rsidR="00470D4F" w:rsidRPr="00470D4F" w:rsidRDefault="00470D4F" w:rsidP="00470D4F">
      <w:pPr>
        <w:spacing w:before="100" w:beforeAutospacing="1" w:after="100" w:afterAutospacing="1" w:line="276" w:lineRule="atLeast"/>
        <w:ind w:left="240"/>
        <w:rPr>
          <w:ins w:id="286" w:author="Unknown"/>
          <w:rFonts w:ascii="Verdana" w:eastAsia="Times New Roman" w:hAnsi="Verdana" w:cs="Times New Roman"/>
          <w:color w:val="000000"/>
          <w:sz w:val="16"/>
          <w:szCs w:val="16"/>
        </w:rPr>
      </w:pPr>
      <w:proofErr w:type="spellStart"/>
      <w:ins w:id="287" w:author="Unknown">
        <w:r w:rsidRPr="00470D4F">
          <w:rPr>
            <w:rFonts w:ascii="Verdana" w:eastAsia="Times New Roman" w:hAnsi="Verdana" w:cs="Times New Roman"/>
            <w:color w:val="000000"/>
            <w:sz w:val="16"/>
            <w:szCs w:val="16"/>
          </w:rPr>
          <w:lastRenderedPageBreak/>
          <w:t>Ans</w:t>
        </w:r>
        <w:proofErr w:type="spellEnd"/>
        <w:r w:rsidRPr="00470D4F">
          <w:rPr>
            <w:rFonts w:ascii="Verdana" w:eastAsia="Times New Roman" w:hAnsi="Verdana" w:cs="Times New Roman"/>
            <w:color w:val="000000"/>
            <w:sz w:val="16"/>
            <w:szCs w:val="16"/>
          </w:rPr>
          <w:t>) No, one of the ways was the static block, but it was possible till JDK 1.6. Since JDK 1.7, it is not possible to execute a Java class without the </w:t>
        </w:r>
        <w:r w:rsidRPr="00470D4F">
          <w:rPr>
            <w:rFonts w:ascii="Verdana" w:eastAsia="Times New Roman" w:hAnsi="Verdana" w:cs="Times New Roman"/>
            <w:color w:val="000000"/>
            <w:sz w:val="16"/>
            <w:szCs w:val="16"/>
          </w:rPr>
          <w:fldChar w:fldCharType="begin"/>
        </w:r>
        <w:r w:rsidRPr="00470D4F">
          <w:rPr>
            <w:rFonts w:ascii="Verdana" w:eastAsia="Times New Roman" w:hAnsi="Verdana" w:cs="Times New Roman"/>
            <w:color w:val="000000"/>
            <w:sz w:val="16"/>
            <w:szCs w:val="16"/>
          </w:rPr>
          <w:instrText xml:space="preserve"> HYPERLINK "https://www.javatpoint.com/java-main-method" </w:instrText>
        </w:r>
        <w:r w:rsidRPr="00470D4F">
          <w:rPr>
            <w:rFonts w:ascii="Verdana" w:eastAsia="Times New Roman" w:hAnsi="Verdana" w:cs="Times New Roman"/>
            <w:color w:val="000000"/>
            <w:sz w:val="16"/>
            <w:szCs w:val="16"/>
          </w:rPr>
          <w:fldChar w:fldCharType="separate"/>
        </w:r>
        <w:r w:rsidRPr="00470D4F">
          <w:rPr>
            <w:rFonts w:ascii="Verdana" w:eastAsia="Times New Roman" w:hAnsi="Verdana" w:cs="Times New Roman"/>
            <w:color w:val="008000"/>
            <w:sz w:val="16"/>
            <w:u w:val="single"/>
          </w:rPr>
          <w:t>main method</w:t>
        </w:r>
        <w:r w:rsidRPr="00470D4F">
          <w:rPr>
            <w:rFonts w:ascii="Verdana" w:eastAsia="Times New Roman" w:hAnsi="Verdana" w:cs="Times New Roman"/>
            <w:color w:val="000000"/>
            <w:sz w:val="16"/>
            <w:szCs w:val="16"/>
          </w:rPr>
          <w:fldChar w:fldCharType="end"/>
        </w:r>
        <w:r w:rsidRPr="00470D4F">
          <w:rPr>
            <w:rFonts w:ascii="Verdana" w:eastAsia="Times New Roman" w:hAnsi="Verdana" w:cs="Times New Roman"/>
            <w:color w:val="000000"/>
            <w:sz w:val="16"/>
            <w:szCs w:val="16"/>
          </w:rPr>
          <w:t>.</w:t>
        </w:r>
      </w:ins>
    </w:p>
    <w:p w:rsidR="00470D4F" w:rsidRPr="00470D4F" w:rsidRDefault="00470D4F" w:rsidP="00470D4F">
      <w:pPr>
        <w:numPr>
          <w:ilvl w:val="0"/>
          <w:numId w:val="15"/>
        </w:numPr>
        <w:spacing w:after="0" w:line="252" w:lineRule="atLeast"/>
        <w:ind w:left="240"/>
        <w:rPr>
          <w:ins w:id="288" w:author="Unknown"/>
          <w:rFonts w:ascii="Verdana" w:eastAsia="Times New Roman" w:hAnsi="Verdana" w:cs="Times New Roman"/>
          <w:color w:val="000000"/>
          <w:sz w:val="16"/>
          <w:szCs w:val="16"/>
        </w:rPr>
      </w:pPr>
      <w:ins w:id="289" w:author="Unknown">
        <w:r w:rsidRPr="00470D4F">
          <w:rPr>
            <w:rFonts w:ascii="Verdana" w:eastAsia="Times New Roman" w:hAnsi="Verdana" w:cs="Times New Roman"/>
            <w:b/>
            <w:bCs/>
            <w:color w:val="006699"/>
            <w:sz w:val="16"/>
          </w:rPr>
          <w:t>class</w:t>
        </w:r>
        <w:r w:rsidRPr="00470D4F">
          <w:rPr>
            <w:rFonts w:ascii="Verdana" w:eastAsia="Times New Roman" w:hAnsi="Verdana" w:cs="Times New Roman"/>
            <w:color w:val="000000"/>
            <w:sz w:val="16"/>
            <w:szCs w:val="16"/>
            <w:bdr w:val="none" w:sz="0" w:space="0" w:color="auto" w:frame="1"/>
          </w:rPr>
          <w:t> A3{  </w:t>
        </w:r>
      </w:ins>
    </w:p>
    <w:p w:rsidR="00470D4F" w:rsidRPr="00470D4F" w:rsidRDefault="00470D4F" w:rsidP="00470D4F">
      <w:pPr>
        <w:numPr>
          <w:ilvl w:val="0"/>
          <w:numId w:val="15"/>
        </w:numPr>
        <w:spacing w:after="0" w:line="252" w:lineRule="atLeast"/>
        <w:ind w:left="240"/>
        <w:rPr>
          <w:ins w:id="290" w:author="Unknown"/>
          <w:rFonts w:ascii="Verdana" w:eastAsia="Times New Roman" w:hAnsi="Verdana" w:cs="Times New Roman"/>
          <w:color w:val="000000"/>
          <w:sz w:val="16"/>
          <w:szCs w:val="16"/>
        </w:rPr>
      </w:pPr>
      <w:ins w:id="291" w:author="Unknown">
        <w:r w:rsidRPr="00470D4F">
          <w:rPr>
            <w:rFonts w:ascii="Verdana" w:eastAsia="Times New Roman" w:hAnsi="Verdana" w:cs="Times New Roman"/>
            <w:color w:val="000000"/>
            <w:sz w:val="16"/>
            <w:szCs w:val="16"/>
            <w:bdr w:val="none" w:sz="0" w:space="0" w:color="auto" w:frame="1"/>
          </w:rPr>
          <w:t>  </w:t>
        </w:r>
        <w:r w:rsidRPr="00470D4F">
          <w:rPr>
            <w:rFonts w:ascii="Verdana" w:eastAsia="Times New Roman" w:hAnsi="Verdana" w:cs="Times New Roman"/>
            <w:b/>
            <w:bCs/>
            <w:color w:val="006699"/>
            <w:sz w:val="16"/>
          </w:rPr>
          <w:t>static</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15"/>
        </w:numPr>
        <w:spacing w:after="0" w:line="252" w:lineRule="atLeast"/>
        <w:ind w:left="240"/>
        <w:rPr>
          <w:ins w:id="292" w:author="Unknown"/>
          <w:rFonts w:ascii="Verdana" w:eastAsia="Times New Roman" w:hAnsi="Verdana" w:cs="Times New Roman"/>
          <w:color w:val="000000"/>
          <w:sz w:val="16"/>
          <w:szCs w:val="16"/>
        </w:rPr>
      </w:pPr>
      <w:ins w:id="293" w:author="Unknown">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color w:val="000000"/>
            <w:sz w:val="16"/>
            <w:szCs w:val="16"/>
            <w:bdr w:val="none" w:sz="0" w:space="0" w:color="auto" w:frame="1"/>
          </w:rPr>
          <w:t>System.out.println</w:t>
        </w:r>
        <w:proofErr w:type="spellEnd"/>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0000FF"/>
            <w:sz w:val="16"/>
          </w:rPr>
          <w:t>"static block is invoked"</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15"/>
        </w:numPr>
        <w:spacing w:after="0" w:line="252" w:lineRule="atLeast"/>
        <w:ind w:left="240"/>
        <w:rPr>
          <w:ins w:id="294" w:author="Unknown"/>
          <w:rFonts w:ascii="Verdana" w:eastAsia="Times New Roman" w:hAnsi="Verdana" w:cs="Times New Roman"/>
          <w:color w:val="000000"/>
          <w:sz w:val="16"/>
          <w:szCs w:val="16"/>
        </w:rPr>
      </w:pPr>
      <w:ins w:id="295" w:author="Unknown">
        <w:r w:rsidRPr="00470D4F">
          <w:rPr>
            <w:rFonts w:ascii="Verdana" w:eastAsia="Times New Roman" w:hAnsi="Verdana" w:cs="Times New Roman"/>
            <w:color w:val="000000"/>
            <w:sz w:val="16"/>
            <w:szCs w:val="16"/>
            <w:bdr w:val="none" w:sz="0" w:space="0" w:color="auto" w:frame="1"/>
          </w:rPr>
          <w:t>  </w:t>
        </w:r>
        <w:proofErr w:type="spellStart"/>
        <w:r w:rsidRPr="00470D4F">
          <w:rPr>
            <w:rFonts w:ascii="Verdana" w:eastAsia="Times New Roman" w:hAnsi="Verdana" w:cs="Times New Roman"/>
            <w:color w:val="000000"/>
            <w:sz w:val="16"/>
            <w:szCs w:val="16"/>
            <w:bdr w:val="none" w:sz="0" w:space="0" w:color="auto" w:frame="1"/>
          </w:rPr>
          <w:t>System.exit</w:t>
        </w:r>
        <w:proofErr w:type="spellEnd"/>
        <w:r w:rsidRPr="00470D4F">
          <w:rPr>
            <w:rFonts w:ascii="Verdana" w:eastAsia="Times New Roman" w:hAnsi="Verdana" w:cs="Times New Roman"/>
            <w:color w:val="000000"/>
            <w:sz w:val="16"/>
            <w:szCs w:val="16"/>
            <w:bdr w:val="none" w:sz="0" w:space="0" w:color="auto" w:frame="1"/>
          </w:rPr>
          <w:t>(</w:t>
        </w:r>
        <w:r w:rsidRPr="00470D4F">
          <w:rPr>
            <w:rFonts w:ascii="Verdana" w:eastAsia="Times New Roman" w:hAnsi="Verdana" w:cs="Times New Roman"/>
            <w:color w:val="C00000"/>
            <w:sz w:val="16"/>
          </w:rPr>
          <w:t>0</w:t>
        </w:r>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numPr>
          <w:ilvl w:val="0"/>
          <w:numId w:val="15"/>
        </w:numPr>
        <w:spacing w:after="0" w:line="252" w:lineRule="atLeast"/>
        <w:ind w:left="240"/>
        <w:rPr>
          <w:ins w:id="296" w:author="Unknown"/>
          <w:rFonts w:ascii="Verdana" w:eastAsia="Times New Roman" w:hAnsi="Verdana" w:cs="Times New Roman"/>
          <w:color w:val="000000"/>
          <w:sz w:val="16"/>
          <w:szCs w:val="16"/>
        </w:rPr>
      </w:pPr>
      <w:ins w:id="297" w:author="Unknown">
        <w:r w:rsidRPr="00470D4F">
          <w:rPr>
            <w:rFonts w:ascii="Verdana" w:eastAsia="Times New Roman" w:hAnsi="Verdana" w:cs="Times New Roman"/>
            <w:color w:val="000000"/>
            <w:sz w:val="16"/>
            <w:szCs w:val="16"/>
            <w:bdr w:val="none" w:sz="0" w:space="0" w:color="auto" w:frame="1"/>
          </w:rPr>
          <w:t>  }  </w:t>
        </w:r>
      </w:ins>
    </w:p>
    <w:p w:rsidR="00470D4F" w:rsidRPr="00470D4F" w:rsidRDefault="00470D4F" w:rsidP="00470D4F">
      <w:pPr>
        <w:numPr>
          <w:ilvl w:val="0"/>
          <w:numId w:val="15"/>
        </w:numPr>
        <w:spacing w:after="96" w:line="252" w:lineRule="atLeast"/>
        <w:ind w:left="240"/>
        <w:rPr>
          <w:ins w:id="298" w:author="Unknown"/>
          <w:rFonts w:ascii="Verdana" w:eastAsia="Times New Roman" w:hAnsi="Verdana" w:cs="Times New Roman"/>
          <w:color w:val="000000"/>
          <w:sz w:val="16"/>
          <w:szCs w:val="16"/>
        </w:rPr>
      </w:pPr>
      <w:ins w:id="299" w:author="Unknown">
        <w:r w:rsidRPr="00470D4F">
          <w:rPr>
            <w:rFonts w:ascii="Verdana" w:eastAsia="Times New Roman" w:hAnsi="Verdana" w:cs="Times New Roman"/>
            <w:color w:val="000000"/>
            <w:sz w:val="16"/>
            <w:szCs w:val="16"/>
            <w:bdr w:val="none" w:sz="0" w:space="0" w:color="auto" w:frame="1"/>
          </w:rPr>
          <w:t>}  </w:t>
        </w:r>
      </w:ins>
    </w:p>
    <w:p w:rsidR="00470D4F" w:rsidRPr="00470D4F" w:rsidRDefault="00470D4F" w:rsidP="00470D4F">
      <w:pPr>
        <w:spacing w:after="0" w:line="276" w:lineRule="atLeast"/>
        <w:ind w:left="240"/>
        <w:rPr>
          <w:ins w:id="300" w:author="Unknown"/>
          <w:rFonts w:ascii="Verdana" w:eastAsia="Times New Roman" w:hAnsi="Verdana" w:cs="Times New Roman"/>
          <w:color w:val="000000"/>
          <w:sz w:val="16"/>
          <w:szCs w:val="16"/>
        </w:rPr>
      </w:pPr>
      <w:ins w:id="301" w:author="Unknown">
        <w:r w:rsidRPr="00470D4F">
          <w:rPr>
            <w:rFonts w:ascii="Verdana" w:eastAsia="Times New Roman" w:hAnsi="Verdana" w:cs="Times New Roman"/>
            <w:color w:val="000000"/>
            <w:sz w:val="16"/>
          </w:rPr>
          <w:fldChar w:fldCharType="begin"/>
        </w:r>
        <w:r w:rsidRPr="00470D4F">
          <w:rPr>
            <w:rFonts w:ascii="Verdana" w:eastAsia="Times New Roman" w:hAnsi="Verdana" w:cs="Times New Roman"/>
            <w:color w:val="000000"/>
            <w:sz w:val="16"/>
          </w:rPr>
          <w:instrText xml:space="preserve"> HYPERLINK "http://www.javatpoint.com/opr/test.jsp?filename=A3" \t "_blank" </w:instrText>
        </w:r>
        <w:r w:rsidRPr="00470D4F">
          <w:rPr>
            <w:rFonts w:ascii="Verdana" w:eastAsia="Times New Roman" w:hAnsi="Verdana" w:cs="Times New Roman"/>
            <w:color w:val="000000"/>
            <w:sz w:val="16"/>
          </w:rPr>
          <w:fldChar w:fldCharType="separate"/>
        </w:r>
        <w:r w:rsidRPr="00470D4F">
          <w:rPr>
            <w:rFonts w:ascii="Verdana" w:eastAsia="Times New Roman" w:hAnsi="Verdana" w:cs="Times New Roman"/>
            <w:b/>
            <w:bCs/>
            <w:color w:val="FFFFFF"/>
            <w:sz w:val="16"/>
            <w:u w:val="single"/>
          </w:rPr>
          <w:t>Test it Now</w:t>
        </w:r>
        <w:r w:rsidRPr="00470D4F">
          <w:rPr>
            <w:rFonts w:ascii="Verdana" w:eastAsia="Times New Roman" w:hAnsi="Verdana" w:cs="Times New Roman"/>
            <w:color w:val="000000"/>
            <w:sz w:val="16"/>
          </w:rPr>
          <w:fldChar w:fldCharType="end"/>
        </w:r>
      </w:ins>
    </w:p>
    <w:p w:rsidR="00470D4F" w:rsidRPr="00470D4F" w:rsidRDefault="00470D4F" w:rsidP="00470D4F">
      <w:pPr>
        <w:spacing w:before="100" w:beforeAutospacing="1" w:after="100" w:afterAutospacing="1" w:line="276" w:lineRule="atLeast"/>
        <w:ind w:left="240"/>
        <w:rPr>
          <w:ins w:id="302" w:author="Unknown"/>
          <w:rFonts w:ascii="Verdana" w:eastAsia="Times New Roman" w:hAnsi="Verdana" w:cs="Times New Roman"/>
          <w:color w:val="000000"/>
          <w:sz w:val="16"/>
          <w:szCs w:val="16"/>
        </w:rPr>
      </w:pPr>
      <w:ins w:id="303" w:author="Unknown">
        <w:r w:rsidRPr="00470D4F">
          <w:rPr>
            <w:rFonts w:ascii="Verdana" w:eastAsia="Times New Roman" w:hAnsi="Verdana" w:cs="Times New Roman"/>
            <w:color w:val="000000"/>
            <w:sz w:val="16"/>
            <w:szCs w:val="16"/>
          </w:rPr>
          <w:t>Output:</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304" w:author="Unknown"/>
          <w:rFonts w:ascii="Courier New" w:eastAsia="Times New Roman" w:hAnsi="Courier New" w:cs="Courier New"/>
          <w:color w:val="000000"/>
          <w:sz w:val="20"/>
          <w:szCs w:val="20"/>
        </w:rPr>
      </w:pPr>
      <w:proofErr w:type="gramStart"/>
      <w:ins w:id="305" w:author="Unknown">
        <w:r w:rsidRPr="00470D4F">
          <w:rPr>
            <w:rFonts w:ascii="Courier New" w:eastAsia="Times New Roman" w:hAnsi="Courier New" w:cs="Courier New"/>
            <w:color w:val="000000"/>
            <w:sz w:val="20"/>
            <w:szCs w:val="20"/>
          </w:rPr>
          <w:t>static</w:t>
        </w:r>
        <w:proofErr w:type="gramEnd"/>
        <w:r w:rsidRPr="00470D4F">
          <w:rPr>
            <w:rFonts w:ascii="Courier New" w:eastAsia="Times New Roman" w:hAnsi="Courier New" w:cs="Courier New"/>
            <w:color w:val="000000"/>
            <w:sz w:val="20"/>
            <w:szCs w:val="20"/>
          </w:rPr>
          <w:t xml:space="preserve"> block is invoked</w:t>
        </w:r>
      </w:ins>
    </w:p>
    <w:p w:rsidR="00470D4F" w:rsidRPr="00470D4F" w:rsidRDefault="00470D4F" w:rsidP="00470D4F">
      <w:pPr>
        <w:spacing w:before="100" w:beforeAutospacing="1" w:after="100" w:afterAutospacing="1" w:line="276" w:lineRule="atLeast"/>
        <w:ind w:left="240"/>
        <w:rPr>
          <w:ins w:id="306" w:author="Unknown"/>
          <w:rFonts w:ascii="Verdana" w:eastAsia="Times New Roman" w:hAnsi="Verdana" w:cs="Times New Roman"/>
          <w:color w:val="000000"/>
          <w:sz w:val="16"/>
          <w:szCs w:val="16"/>
        </w:rPr>
      </w:pPr>
      <w:ins w:id="307" w:author="Unknown">
        <w:r w:rsidRPr="00470D4F">
          <w:rPr>
            <w:rFonts w:ascii="Verdana" w:eastAsia="Times New Roman" w:hAnsi="Verdana" w:cs="Times New Roman"/>
            <w:color w:val="000000"/>
            <w:sz w:val="16"/>
            <w:szCs w:val="16"/>
          </w:rPr>
          <w:t>Since JDK 1.7 and above, output would be:</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308" w:author="Unknown"/>
          <w:rFonts w:ascii="Courier New" w:eastAsia="Times New Roman" w:hAnsi="Courier New" w:cs="Courier New"/>
          <w:color w:val="000000"/>
          <w:sz w:val="20"/>
          <w:szCs w:val="20"/>
        </w:rPr>
      </w:pPr>
      <w:ins w:id="309" w:author="Unknown">
        <w:r w:rsidRPr="00470D4F">
          <w:rPr>
            <w:rFonts w:ascii="Courier New" w:eastAsia="Times New Roman" w:hAnsi="Courier New" w:cs="Courier New"/>
            <w:color w:val="000000"/>
            <w:sz w:val="20"/>
            <w:szCs w:val="20"/>
          </w:rPr>
          <w:t xml:space="preserve">Error: Main method not found in class </w:t>
        </w:r>
        <w:proofErr w:type="gramStart"/>
        <w:r w:rsidRPr="00470D4F">
          <w:rPr>
            <w:rFonts w:ascii="Courier New" w:eastAsia="Times New Roman" w:hAnsi="Courier New" w:cs="Courier New"/>
            <w:color w:val="000000"/>
            <w:sz w:val="20"/>
            <w:szCs w:val="20"/>
          </w:rPr>
          <w:t>A3,</w:t>
        </w:r>
        <w:proofErr w:type="gramEnd"/>
        <w:r w:rsidRPr="00470D4F">
          <w:rPr>
            <w:rFonts w:ascii="Courier New" w:eastAsia="Times New Roman" w:hAnsi="Courier New" w:cs="Courier New"/>
            <w:color w:val="000000"/>
            <w:sz w:val="20"/>
            <w:szCs w:val="20"/>
          </w:rPr>
          <w:t xml:space="preserve"> please define the main method as:</w:t>
        </w:r>
      </w:ins>
    </w:p>
    <w:p w:rsidR="00470D4F" w:rsidRPr="00470D4F" w:rsidRDefault="00470D4F" w:rsidP="00470D4F">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tLeast"/>
        <w:ind w:left="240"/>
        <w:rPr>
          <w:ins w:id="310" w:author="Unknown"/>
          <w:rFonts w:ascii="Courier New" w:eastAsia="Times New Roman" w:hAnsi="Courier New" w:cs="Courier New"/>
          <w:color w:val="000000"/>
          <w:sz w:val="20"/>
          <w:szCs w:val="20"/>
        </w:rPr>
      </w:pPr>
      <w:ins w:id="311" w:author="Unknown">
        <w:r w:rsidRPr="00470D4F">
          <w:rPr>
            <w:rFonts w:ascii="Courier New" w:eastAsia="Times New Roman" w:hAnsi="Courier New" w:cs="Courier New"/>
            <w:color w:val="000000"/>
            <w:sz w:val="20"/>
            <w:szCs w:val="20"/>
          </w:rPr>
          <w:t xml:space="preserve">   </w:t>
        </w:r>
        <w:proofErr w:type="gramStart"/>
        <w:r w:rsidRPr="00470D4F">
          <w:rPr>
            <w:rFonts w:ascii="Courier New" w:eastAsia="Times New Roman" w:hAnsi="Courier New" w:cs="Courier New"/>
            <w:color w:val="000000"/>
            <w:sz w:val="20"/>
            <w:szCs w:val="20"/>
          </w:rPr>
          <w:t>public</w:t>
        </w:r>
        <w:proofErr w:type="gramEnd"/>
        <w:r w:rsidRPr="00470D4F">
          <w:rPr>
            <w:rFonts w:ascii="Courier New" w:eastAsia="Times New Roman" w:hAnsi="Courier New" w:cs="Courier New"/>
            <w:color w:val="000000"/>
            <w:sz w:val="20"/>
            <w:szCs w:val="20"/>
          </w:rPr>
          <w:t xml:space="preserve"> static void main(String[] </w:t>
        </w:r>
        <w:proofErr w:type="spellStart"/>
        <w:r w:rsidRPr="00470D4F">
          <w:rPr>
            <w:rFonts w:ascii="Courier New" w:eastAsia="Times New Roman" w:hAnsi="Courier New" w:cs="Courier New"/>
            <w:color w:val="000000"/>
            <w:sz w:val="20"/>
            <w:szCs w:val="20"/>
          </w:rPr>
          <w:t>args</w:t>
        </w:r>
        <w:proofErr w:type="spellEnd"/>
        <w:r w:rsidRPr="00470D4F">
          <w:rPr>
            <w:rFonts w:ascii="Courier New" w:eastAsia="Times New Roman" w:hAnsi="Courier New" w:cs="Courier New"/>
            <w:color w:val="000000"/>
            <w:sz w:val="20"/>
            <w:szCs w:val="20"/>
          </w:rPr>
          <w:t>)</w:t>
        </w:r>
      </w:ins>
    </w:p>
    <w:p w:rsidR="00B77C41" w:rsidRDefault="00470D4F" w:rsidP="00470D4F">
      <w:pPr>
        <w:ind w:left="-180"/>
      </w:pPr>
      <w:proofErr w:type="gramStart"/>
      <w:ins w:id="312" w:author="Unknown">
        <w:r w:rsidRPr="00470D4F">
          <w:rPr>
            <w:rFonts w:ascii="Courier New" w:eastAsia="Times New Roman" w:hAnsi="Courier New" w:cs="Courier New"/>
            <w:color w:val="000000"/>
            <w:sz w:val="20"/>
            <w:szCs w:val="20"/>
          </w:rPr>
          <w:t>or</w:t>
        </w:r>
        <w:proofErr w:type="gramEnd"/>
        <w:r w:rsidRPr="00470D4F">
          <w:rPr>
            <w:rFonts w:ascii="Courier New" w:eastAsia="Times New Roman" w:hAnsi="Courier New" w:cs="Courier New"/>
            <w:color w:val="000000"/>
            <w:sz w:val="20"/>
            <w:szCs w:val="20"/>
          </w:rPr>
          <w:t xml:space="preserve"> a </w:t>
        </w:r>
        <w:proofErr w:type="spellStart"/>
        <w:r w:rsidRPr="00470D4F">
          <w:rPr>
            <w:rFonts w:ascii="Courier New" w:eastAsia="Times New Roman" w:hAnsi="Courier New" w:cs="Courier New"/>
            <w:color w:val="000000"/>
            <w:sz w:val="20"/>
            <w:szCs w:val="20"/>
          </w:rPr>
          <w:t>JavaFX</w:t>
        </w:r>
        <w:proofErr w:type="spellEnd"/>
        <w:r w:rsidRPr="00470D4F">
          <w:rPr>
            <w:rFonts w:ascii="Courier New" w:eastAsia="Times New Roman" w:hAnsi="Courier New" w:cs="Courier New"/>
            <w:color w:val="000000"/>
            <w:sz w:val="20"/>
            <w:szCs w:val="20"/>
          </w:rPr>
          <w:t xml:space="preserve"> application class must extend </w:t>
        </w:r>
        <w:proofErr w:type="spellStart"/>
        <w:r w:rsidRPr="00470D4F">
          <w:rPr>
            <w:rFonts w:ascii="Courier New" w:eastAsia="Times New Roman" w:hAnsi="Courier New" w:cs="Courier New"/>
            <w:color w:val="000000"/>
            <w:sz w:val="20"/>
            <w:szCs w:val="20"/>
          </w:rPr>
          <w:t>javafx.application.Application</w:t>
        </w:r>
      </w:ins>
      <w:proofErr w:type="spellEnd"/>
    </w:p>
    <w:sectPr w:rsidR="00B77C41" w:rsidSect="00470D4F">
      <w:pgSz w:w="12240" w:h="15840" w:code="1"/>
      <w:pgMar w:top="720" w:right="117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A31A0"/>
    <w:multiLevelType w:val="multilevel"/>
    <w:tmpl w:val="19E6E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C2A59"/>
    <w:multiLevelType w:val="multilevel"/>
    <w:tmpl w:val="BD3A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B76B80"/>
    <w:multiLevelType w:val="multilevel"/>
    <w:tmpl w:val="9AD8D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07610B"/>
    <w:multiLevelType w:val="multilevel"/>
    <w:tmpl w:val="62421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0C0FA7"/>
    <w:multiLevelType w:val="multilevel"/>
    <w:tmpl w:val="4BDED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A307FD"/>
    <w:multiLevelType w:val="multilevel"/>
    <w:tmpl w:val="47F63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4C5916"/>
    <w:multiLevelType w:val="multilevel"/>
    <w:tmpl w:val="EFB4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B01852"/>
    <w:multiLevelType w:val="multilevel"/>
    <w:tmpl w:val="5B9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CE6330"/>
    <w:multiLevelType w:val="multilevel"/>
    <w:tmpl w:val="DBFA92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EDA29BB"/>
    <w:multiLevelType w:val="multilevel"/>
    <w:tmpl w:val="3664FA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3C83604"/>
    <w:multiLevelType w:val="multilevel"/>
    <w:tmpl w:val="D75C87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D4E141D"/>
    <w:multiLevelType w:val="multilevel"/>
    <w:tmpl w:val="8E549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46453C"/>
    <w:multiLevelType w:val="multilevel"/>
    <w:tmpl w:val="B5B8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A4F0907"/>
    <w:multiLevelType w:val="multilevel"/>
    <w:tmpl w:val="EAA4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C83F00"/>
    <w:multiLevelType w:val="multilevel"/>
    <w:tmpl w:val="6930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F4771BC"/>
    <w:multiLevelType w:val="multilevel"/>
    <w:tmpl w:val="284C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6537E1"/>
    <w:multiLevelType w:val="multilevel"/>
    <w:tmpl w:val="CDA27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544E05"/>
    <w:multiLevelType w:val="multilevel"/>
    <w:tmpl w:val="E94E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E26895"/>
    <w:multiLevelType w:val="multilevel"/>
    <w:tmpl w:val="BBE24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8"/>
  </w:num>
  <w:num w:numId="4">
    <w:abstractNumId w:val="18"/>
  </w:num>
  <w:num w:numId="5">
    <w:abstractNumId w:val="3"/>
  </w:num>
  <w:num w:numId="6">
    <w:abstractNumId w:val="15"/>
  </w:num>
  <w:num w:numId="7">
    <w:abstractNumId w:val="4"/>
  </w:num>
  <w:num w:numId="8">
    <w:abstractNumId w:val="9"/>
  </w:num>
  <w:num w:numId="9">
    <w:abstractNumId w:val="14"/>
  </w:num>
  <w:num w:numId="10">
    <w:abstractNumId w:val="6"/>
  </w:num>
  <w:num w:numId="11">
    <w:abstractNumId w:val="7"/>
  </w:num>
  <w:num w:numId="12">
    <w:abstractNumId w:val="11"/>
  </w:num>
  <w:num w:numId="13">
    <w:abstractNumId w:val="10"/>
  </w:num>
  <w:num w:numId="14">
    <w:abstractNumId w:val="12"/>
  </w:num>
  <w:num w:numId="15">
    <w:abstractNumId w:val="0"/>
  </w:num>
  <w:num w:numId="16">
    <w:abstractNumId w:val="1"/>
  </w:num>
  <w:num w:numId="17">
    <w:abstractNumId w:val="16"/>
  </w:num>
  <w:num w:numId="18">
    <w:abstractNumId w:val="5"/>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0D4F"/>
    <w:rsid w:val="0033278C"/>
    <w:rsid w:val="00470D4F"/>
    <w:rsid w:val="00B77C41"/>
    <w:rsid w:val="00F639C7"/>
    <w:rsid w:val="00F77F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C41"/>
  </w:style>
  <w:style w:type="paragraph" w:styleId="Heading1">
    <w:name w:val="heading 1"/>
    <w:basedOn w:val="Normal"/>
    <w:link w:val="Heading1Char"/>
    <w:uiPriority w:val="9"/>
    <w:qFormat/>
    <w:rsid w:val="00470D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0D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0D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0D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D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0D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0D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0D4F"/>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70D4F"/>
    <w:rPr>
      <w:color w:val="0000FF"/>
      <w:u w:val="single"/>
    </w:rPr>
  </w:style>
  <w:style w:type="paragraph" w:styleId="NormalWeb">
    <w:name w:val="Normal (Web)"/>
    <w:basedOn w:val="Normal"/>
    <w:uiPriority w:val="99"/>
    <w:unhideWhenUsed/>
    <w:rsid w:val="00470D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0D4F"/>
    <w:rPr>
      <w:b/>
      <w:bCs/>
    </w:rPr>
  </w:style>
  <w:style w:type="character" w:customStyle="1" w:styleId="keyword">
    <w:name w:val="keyword"/>
    <w:basedOn w:val="DefaultParagraphFont"/>
    <w:rsid w:val="00470D4F"/>
  </w:style>
  <w:style w:type="character" w:customStyle="1" w:styleId="string">
    <w:name w:val="string"/>
    <w:basedOn w:val="DefaultParagraphFont"/>
    <w:rsid w:val="00470D4F"/>
  </w:style>
  <w:style w:type="character" w:customStyle="1" w:styleId="comment">
    <w:name w:val="comment"/>
    <w:basedOn w:val="DefaultParagraphFont"/>
    <w:rsid w:val="00470D4F"/>
  </w:style>
  <w:style w:type="character" w:customStyle="1" w:styleId="number">
    <w:name w:val="number"/>
    <w:basedOn w:val="DefaultParagraphFont"/>
    <w:rsid w:val="00470D4F"/>
  </w:style>
  <w:style w:type="character" w:customStyle="1" w:styleId="testit">
    <w:name w:val="testit"/>
    <w:basedOn w:val="DefaultParagraphFont"/>
    <w:rsid w:val="00470D4F"/>
  </w:style>
  <w:style w:type="paragraph" w:styleId="HTMLPreformatted">
    <w:name w:val="HTML Preformatted"/>
    <w:basedOn w:val="Normal"/>
    <w:link w:val="HTMLPreformattedChar"/>
    <w:uiPriority w:val="99"/>
    <w:unhideWhenUsed/>
    <w:rsid w:val="00470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0D4F"/>
    <w:rPr>
      <w:rFonts w:ascii="Courier New" w:eastAsia="Times New Roman" w:hAnsi="Courier New" w:cs="Courier New"/>
      <w:sz w:val="20"/>
      <w:szCs w:val="20"/>
    </w:rPr>
  </w:style>
  <w:style w:type="character" w:styleId="Emphasis">
    <w:name w:val="Emphasis"/>
    <w:basedOn w:val="DefaultParagraphFont"/>
    <w:uiPriority w:val="20"/>
    <w:qFormat/>
    <w:rsid w:val="00F639C7"/>
    <w:rPr>
      <w:i/>
      <w:iCs/>
    </w:rPr>
  </w:style>
</w:styles>
</file>

<file path=word/webSettings.xml><?xml version="1.0" encoding="utf-8"?>
<w:webSettings xmlns:r="http://schemas.openxmlformats.org/officeDocument/2006/relationships" xmlns:w="http://schemas.openxmlformats.org/wordprocessingml/2006/main">
  <w:divs>
    <w:div w:id="274144290">
      <w:bodyDiv w:val="1"/>
      <w:marLeft w:val="0"/>
      <w:marRight w:val="0"/>
      <w:marTop w:val="0"/>
      <w:marBottom w:val="0"/>
      <w:divBdr>
        <w:top w:val="none" w:sz="0" w:space="0" w:color="auto"/>
        <w:left w:val="none" w:sz="0" w:space="0" w:color="auto"/>
        <w:bottom w:val="none" w:sz="0" w:space="0" w:color="auto"/>
        <w:right w:val="none" w:sz="0" w:space="0" w:color="auto"/>
      </w:divBdr>
    </w:div>
    <w:div w:id="394472908">
      <w:bodyDiv w:val="1"/>
      <w:marLeft w:val="0"/>
      <w:marRight w:val="0"/>
      <w:marTop w:val="0"/>
      <w:marBottom w:val="0"/>
      <w:divBdr>
        <w:top w:val="none" w:sz="0" w:space="0" w:color="auto"/>
        <w:left w:val="none" w:sz="0" w:space="0" w:color="auto"/>
        <w:bottom w:val="none" w:sz="0" w:space="0" w:color="auto"/>
        <w:right w:val="none" w:sz="0" w:space="0" w:color="auto"/>
      </w:divBdr>
    </w:div>
    <w:div w:id="1206403161">
      <w:bodyDiv w:val="1"/>
      <w:marLeft w:val="0"/>
      <w:marRight w:val="0"/>
      <w:marTop w:val="0"/>
      <w:marBottom w:val="0"/>
      <w:divBdr>
        <w:top w:val="none" w:sz="0" w:space="0" w:color="auto"/>
        <w:left w:val="none" w:sz="0" w:space="0" w:color="auto"/>
        <w:bottom w:val="none" w:sz="0" w:space="0" w:color="auto"/>
        <w:right w:val="none" w:sz="0" w:space="0" w:color="auto"/>
      </w:divBdr>
      <w:divsChild>
        <w:div w:id="1483473606">
          <w:marLeft w:val="0"/>
          <w:marRight w:val="0"/>
          <w:marTop w:val="0"/>
          <w:marBottom w:val="0"/>
          <w:divBdr>
            <w:top w:val="none" w:sz="0" w:space="0" w:color="auto"/>
            <w:left w:val="none" w:sz="0" w:space="0" w:color="auto"/>
            <w:bottom w:val="none" w:sz="0" w:space="0" w:color="auto"/>
            <w:right w:val="none" w:sz="0" w:space="0" w:color="auto"/>
          </w:divBdr>
        </w:div>
        <w:div w:id="457332425">
          <w:marLeft w:val="120"/>
          <w:marRight w:val="0"/>
          <w:marTop w:val="0"/>
          <w:marBottom w:val="0"/>
          <w:divBdr>
            <w:top w:val="single" w:sz="4" w:space="0" w:color="FFC0CB"/>
            <w:left w:val="single" w:sz="4" w:space="1" w:color="FFC0CB"/>
            <w:bottom w:val="single" w:sz="4" w:space="1" w:color="FFC0CB"/>
            <w:right w:val="single" w:sz="4" w:space="1" w:color="FFC0CB"/>
          </w:divBdr>
        </w:div>
        <w:div w:id="577595012">
          <w:marLeft w:val="0"/>
          <w:marRight w:val="0"/>
          <w:marTop w:val="0"/>
          <w:marBottom w:val="96"/>
          <w:divBdr>
            <w:top w:val="single" w:sz="4" w:space="0" w:color="auto"/>
            <w:left w:val="single" w:sz="18" w:space="0" w:color="auto"/>
            <w:bottom w:val="single" w:sz="4" w:space="0" w:color="auto"/>
            <w:right w:val="single" w:sz="4" w:space="0" w:color="auto"/>
          </w:divBdr>
        </w:div>
        <w:div w:id="869493564">
          <w:marLeft w:val="0"/>
          <w:marRight w:val="0"/>
          <w:marTop w:val="0"/>
          <w:marBottom w:val="96"/>
          <w:divBdr>
            <w:top w:val="single" w:sz="4" w:space="0" w:color="auto"/>
            <w:left w:val="single" w:sz="18" w:space="0" w:color="auto"/>
            <w:bottom w:val="single" w:sz="4" w:space="0" w:color="auto"/>
            <w:right w:val="single" w:sz="4" w:space="0" w:color="auto"/>
          </w:divBdr>
        </w:div>
        <w:div w:id="130875494">
          <w:marLeft w:val="0"/>
          <w:marRight w:val="0"/>
          <w:marTop w:val="96"/>
          <w:marBottom w:val="0"/>
          <w:divBdr>
            <w:top w:val="single" w:sz="4" w:space="0" w:color="D5DDC6"/>
            <w:left w:val="single" w:sz="4" w:space="3" w:color="D5DDC6"/>
            <w:bottom w:val="single" w:sz="4" w:space="0" w:color="D5DDC6"/>
            <w:right w:val="single" w:sz="4" w:space="0" w:color="D5DDC6"/>
          </w:divBdr>
        </w:div>
        <w:div w:id="398793321">
          <w:marLeft w:val="0"/>
          <w:marRight w:val="0"/>
          <w:marTop w:val="0"/>
          <w:marBottom w:val="96"/>
          <w:divBdr>
            <w:top w:val="single" w:sz="4" w:space="0" w:color="auto"/>
            <w:left w:val="single" w:sz="18" w:space="0" w:color="auto"/>
            <w:bottom w:val="single" w:sz="4" w:space="0" w:color="auto"/>
            <w:right w:val="single" w:sz="4" w:space="0" w:color="auto"/>
          </w:divBdr>
        </w:div>
        <w:div w:id="1210649094">
          <w:marLeft w:val="0"/>
          <w:marRight w:val="0"/>
          <w:marTop w:val="96"/>
          <w:marBottom w:val="0"/>
          <w:divBdr>
            <w:top w:val="single" w:sz="4" w:space="0" w:color="D5DDC6"/>
            <w:left w:val="single" w:sz="4" w:space="3" w:color="D5DDC6"/>
            <w:bottom w:val="single" w:sz="4" w:space="0" w:color="D5DDC6"/>
            <w:right w:val="single" w:sz="4" w:space="0" w:color="D5DDC6"/>
          </w:divBdr>
        </w:div>
        <w:div w:id="548342798">
          <w:marLeft w:val="0"/>
          <w:marRight w:val="0"/>
          <w:marTop w:val="0"/>
          <w:marBottom w:val="96"/>
          <w:divBdr>
            <w:top w:val="single" w:sz="4" w:space="0" w:color="auto"/>
            <w:left w:val="single" w:sz="18" w:space="0" w:color="auto"/>
            <w:bottom w:val="single" w:sz="4" w:space="0" w:color="auto"/>
            <w:right w:val="single" w:sz="4" w:space="0" w:color="auto"/>
          </w:divBdr>
        </w:div>
        <w:div w:id="8801854">
          <w:marLeft w:val="0"/>
          <w:marRight w:val="0"/>
          <w:marTop w:val="96"/>
          <w:marBottom w:val="0"/>
          <w:divBdr>
            <w:top w:val="single" w:sz="4" w:space="0" w:color="D5DDC6"/>
            <w:left w:val="single" w:sz="4" w:space="3" w:color="D5DDC6"/>
            <w:bottom w:val="single" w:sz="4" w:space="0" w:color="D5DDC6"/>
            <w:right w:val="single" w:sz="4" w:space="0" w:color="D5DDC6"/>
          </w:divBdr>
        </w:div>
        <w:div w:id="268270854">
          <w:marLeft w:val="0"/>
          <w:marRight w:val="0"/>
          <w:marTop w:val="0"/>
          <w:marBottom w:val="96"/>
          <w:divBdr>
            <w:top w:val="single" w:sz="4" w:space="0" w:color="auto"/>
            <w:left w:val="single" w:sz="18" w:space="0" w:color="auto"/>
            <w:bottom w:val="single" w:sz="4" w:space="0" w:color="auto"/>
            <w:right w:val="single" w:sz="4" w:space="0" w:color="auto"/>
          </w:divBdr>
        </w:div>
        <w:div w:id="2095710275">
          <w:marLeft w:val="0"/>
          <w:marRight w:val="0"/>
          <w:marTop w:val="96"/>
          <w:marBottom w:val="0"/>
          <w:divBdr>
            <w:top w:val="single" w:sz="4" w:space="0" w:color="D5DDC6"/>
            <w:left w:val="single" w:sz="4" w:space="3" w:color="D5DDC6"/>
            <w:bottom w:val="single" w:sz="4" w:space="0" w:color="D5DDC6"/>
            <w:right w:val="single" w:sz="4" w:space="0" w:color="D5DDC6"/>
          </w:divBdr>
        </w:div>
        <w:div w:id="321860469">
          <w:marLeft w:val="0"/>
          <w:marRight w:val="0"/>
          <w:marTop w:val="0"/>
          <w:marBottom w:val="96"/>
          <w:divBdr>
            <w:top w:val="single" w:sz="4" w:space="0" w:color="auto"/>
            <w:left w:val="single" w:sz="18" w:space="0" w:color="auto"/>
            <w:bottom w:val="single" w:sz="4" w:space="0" w:color="auto"/>
            <w:right w:val="single" w:sz="4" w:space="0" w:color="auto"/>
          </w:divBdr>
        </w:div>
        <w:div w:id="775055221">
          <w:marLeft w:val="0"/>
          <w:marRight w:val="0"/>
          <w:marTop w:val="96"/>
          <w:marBottom w:val="0"/>
          <w:divBdr>
            <w:top w:val="single" w:sz="4" w:space="0" w:color="D5DDC6"/>
            <w:left w:val="single" w:sz="4" w:space="3" w:color="D5DDC6"/>
            <w:bottom w:val="single" w:sz="4" w:space="0" w:color="D5DDC6"/>
            <w:right w:val="single" w:sz="4" w:space="0" w:color="D5DDC6"/>
          </w:divBdr>
        </w:div>
        <w:div w:id="1572345136">
          <w:marLeft w:val="0"/>
          <w:marRight w:val="0"/>
          <w:marTop w:val="0"/>
          <w:marBottom w:val="96"/>
          <w:divBdr>
            <w:top w:val="single" w:sz="4" w:space="0" w:color="auto"/>
            <w:left w:val="single" w:sz="18" w:space="0" w:color="auto"/>
            <w:bottom w:val="single" w:sz="4" w:space="0" w:color="auto"/>
            <w:right w:val="single" w:sz="4" w:space="0" w:color="auto"/>
          </w:divBdr>
        </w:div>
        <w:div w:id="1343312579">
          <w:marLeft w:val="0"/>
          <w:marRight w:val="0"/>
          <w:marTop w:val="96"/>
          <w:marBottom w:val="0"/>
          <w:divBdr>
            <w:top w:val="single" w:sz="4" w:space="0" w:color="D5DDC6"/>
            <w:left w:val="single" w:sz="4" w:space="3" w:color="D5DDC6"/>
            <w:bottom w:val="single" w:sz="4" w:space="0" w:color="D5DDC6"/>
            <w:right w:val="single" w:sz="4" w:space="0" w:color="D5DDC6"/>
          </w:divBdr>
        </w:div>
        <w:div w:id="463276359">
          <w:marLeft w:val="0"/>
          <w:marRight w:val="0"/>
          <w:marTop w:val="0"/>
          <w:marBottom w:val="96"/>
          <w:divBdr>
            <w:top w:val="single" w:sz="4" w:space="0" w:color="auto"/>
            <w:left w:val="single" w:sz="18" w:space="0" w:color="auto"/>
            <w:bottom w:val="single" w:sz="4" w:space="0" w:color="auto"/>
            <w:right w:val="single" w:sz="4" w:space="0" w:color="auto"/>
          </w:divBdr>
        </w:div>
        <w:div w:id="1956593965">
          <w:marLeft w:val="0"/>
          <w:marRight w:val="0"/>
          <w:marTop w:val="96"/>
          <w:marBottom w:val="0"/>
          <w:divBdr>
            <w:top w:val="single" w:sz="4" w:space="0" w:color="D5DDC6"/>
            <w:left w:val="single" w:sz="4" w:space="3" w:color="D5DDC6"/>
            <w:bottom w:val="single" w:sz="4" w:space="0" w:color="D5DDC6"/>
            <w:right w:val="single" w:sz="4" w:space="0" w:color="D5DDC6"/>
          </w:divBdr>
        </w:div>
        <w:div w:id="1004624186">
          <w:marLeft w:val="0"/>
          <w:marRight w:val="0"/>
          <w:marTop w:val="0"/>
          <w:marBottom w:val="96"/>
          <w:divBdr>
            <w:top w:val="single" w:sz="4" w:space="0" w:color="auto"/>
            <w:left w:val="single" w:sz="18" w:space="0" w:color="auto"/>
            <w:bottom w:val="single" w:sz="4" w:space="0" w:color="auto"/>
            <w:right w:val="single" w:sz="4" w:space="0" w:color="auto"/>
          </w:divBdr>
        </w:div>
        <w:div w:id="903490561">
          <w:marLeft w:val="0"/>
          <w:marRight w:val="0"/>
          <w:marTop w:val="96"/>
          <w:marBottom w:val="0"/>
          <w:divBdr>
            <w:top w:val="single" w:sz="4" w:space="0" w:color="D5DDC6"/>
            <w:left w:val="single" w:sz="4" w:space="3" w:color="D5DDC6"/>
            <w:bottom w:val="single" w:sz="4" w:space="0" w:color="D5DDC6"/>
            <w:right w:val="single" w:sz="4" w:space="0" w:color="D5DDC6"/>
          </w:divBdr>
        </w:div>
        <w:div w:id="1015499229">
          <w:marLeft w:val="0"/>
          <w:marRight w:val="0"/>
          <w:marTop w:val="96"/>
          <w:marBottom w:val="0"/>
          <w:divBdr>
            <w:top w:val="single" w:sz="4" w:space="0" w:color="D5DDC6"/>
            <w:left w:val="single" w:sz="4" w:space="3" w:color="D5DDC6"/>
            <w:bottom w:val="single" w:sz="4" w:space="0" w:color="D5DDC6"/>
            <w:right w:val="single" w:sz="4" w:space="0" w:color="D5DDC6"/>
          </w:divBdr>
        </w:div>
      </w:divsChild>
    </w:div>
    <w:div w:id="1500392463">
      <w:bodyDiv w:val="1"/>
      <w:marLeft w:val="0"/>
      <w:marRight w:val="0"/>
      <w:marTop w:val="0"/>
      <w:marBottom w:val="0"/>
      <w:divBdr>
        <w:top w:val="none" w:sz="0" w:space="0" w:color="auto"/>
        <w:left w:val="none" w:sz="0" w:space="0" w:color="auto"/>
        <w:bottom w:val="none" w:sz="0" w:space="0" w:color="auto"/>
        <w:right w:val="none" w:sz="0" w:space="0" w:color="auto"/>
      </w:divBdr>
      <w:divsChild>
        <w:div w:id="396130239">
          <w:marLeft w:val="0"/>
          <w:marRight w:val="0"/>
          <w:marTop w:val="0"/>
          <w:marBottom w:val="0"/>
          <w:divBdr>
            <w:top w:val="none" w:sz="0" w:space="0" w:color="auto"/>
            <w:left w:val="none" w:sz="0" w:space="0" w:color="auto"/>
            <w:bottom w:val="none" w:sz="0" w:space="0" w:color="auto"/>
            <w:right w:val="none" w:sz="0" w:space="0" w:color="auto"/>
          </w:divBdr>
        </w:div>
        <w:div w:id="1101758209">
          <w:marLeft w:val="0"/>
          <w:marRight w:val="0"/>
          <w:marTop w:val="0"/>
          <w:marBottom w:val="96"/>
          <w:divBdr>
            <w:top w:val="single" w:sz="4" w:space="0" w:color="auto"/>
            <w:left w:val="single" w:sz="18" w:space="0" w:color="auto"/>
            <w:bottom w:val="single" w:sz="4" w:space="0" w:color="auto"/>
            <w:right w:val="single" w:sz="4" w:space="0" w:color="auto"/>
          </w:divBdr>
        </w:div>
      </w:divsChild>
    </w:div>
    <w:div w:id="1633974533">
      <w:bodyDiv w:val="1"/>
      <w:marLeft w:val="0"/>
      <w:marRight w:val="0"/>
      <w:marTop w:val="0"/>
      <w:marBottom w:val="0"/>
      <w:divBdr>
        <w:top w:val="none" w:sz="0" w:space="0" w:color="auto"/>
        <w:left w:val="none" w:sz="0" w:space="0" w:color="auto"/>
        <w:bottom w:val="none" w:sz="0" w:space="0" w:color="auto"/>
        <w:right w:val="none" w:sz="0" w:space="0" w:color="auto"/>
      </w:divBdr>
      <w:divsChild>
        <w:div w:id="1151798176">
          <w:marLeft w:val="0"/>
          <w:marRight w:val="0"/>
          <w:marTop w:val="0"/>
          <w:marBottom w:val="0"/>
          <w:divBdr>
            <w:top w:val="none" w:sz="0" w:space="0" w:color="auto"/>
            <w:left w:val="none" w:sz="0" w:space="0" w:color="auto"/>
            <w:bottom w:val="none" w:sz="0" w:space="0" w:color="auto"/>
            <w:right w:val="none" w:sz="0" w:space="0" w:color="auto"/>
          </w:divBdr>
        </w:div>
        <w:div w:id="1882397813">
          <w:marLeft w:val="0"/>
          <w:marRight w:val="0"/>
          <w:marTop w:val="0"/>
          <w:marBottom w:val="96"/>
          <w:divBdr>
            <w:top w:val="single" w:sz="4" w:space="0" w:color="auto"/>
            <w:left w:val="single" w:sz="18" w:space="0" w:color="auto"/>
            <w:bottom w:val="single" w:sz="4" w:space="0" w:color="auto"/>
            <w:right w:val="single" w:sz="4"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mpiler.javatpoint.com/opr/test.jsp?filename=Simple" TargetMode="External"/><Relationship Id="rId13" Type="http://schemas.openxmlformats.org/officeDocument/2006/relationships/hyperlink" Target="https://www.javatpoint.com/static-keyword-in-java" TargetMode="External"/><Relationship Id="rId18" Type="http://schemas.openxmlformats.org/officeDocument/2006/relationships/hyperlink" Target="https://www.javatpoint.com/static-keyword-in-jav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avatpoint.com/java-tutorial" TargetMode="External"/><Relationship Id="rId7" Type="http://schemas.openxmlformats.org/officeDocument/2006/relationships/hyperlink" Target="https://www.javatpoint.com/java-oops-concepts" TargetMode="External"/><Relationship Id="rId12" Type="http://schemas.openxmlformats.org/officeDocument/2006/relationships/hyperlink" Target="https://compiler.javatpoint.com/opr/test.jsp?filename=Simple" TargetMode="External"/><Relationship Id="rId17" Type="http://schemas.openxmlformats.org/officeDocument/2006/relationships/hyperlink" Target="https://www.javatpoint.com/static-keyword-in-java" TargetMode="External"/><Relationship Id="rId25" Type="http://schemas.openxmlformats.org/officeDocument/2006/relationships/hyperlink" Target="http://www.javatpoint.com/opr/test.jsp?filename=TestStaticVariable1" TargetMode="External"/><Relationship Id="rId2" Type="http://schemas.openxmlformats.org/officeDocument/2006/relationships/styles" Target="styles.xml"/><Relationship Id="rId16" Type="http://schemas.openxmlformats.org/officeDocument/2006/relationships/hyperlink" Target="https://www.javatpoint.com/static-keyword-in-java" TargetMode="External"/><Relationship Id="rId20" Type="http://schemas.openxmlformats.org/officeDocument/2006/relationships/hyperlink" Target="https://www.javatpoint.com/static-keyword-in-java" TargetMode="External"/><Relationship Id="rId1" Type="http://schemas.openxmlformats.org/officeDocument/2006/relationships/numbering" Target="numbering.xml"/><Relationship Id="rId6" Type="http://schemas.openxmlformats.org/officeDocument/2006/relationships/hyperlink" Target="https://training.javatpoint.com/" TargetMode="External"/><Relationship Id="rId11" Type="http://schemas.openxmlformats.org/officeDocument/2006/relationships/hyperlink" Target="https://www.javatpoint.com/java-oops-concepts" TargetMode="External"/><Relationship Id="rId24" Type="http://schemas.openxmlformats.org/officeDocument/2006/relationships/hyperlink" Target="https://www.javatpoint.com/object-and-class-in-java" TargetMode="External"/><Relationship Id="rId5" Type="http://schemas.openxmlformats.org/officeDocument/2006/relationships/hyperlink" Target="https://www.javatpoint.com/history-of-java" TargetMode="External"/><Relationship Id="rId15" Type="http://schemas.openxmlformats.org/officeDocument/2006/relationships/hyperlink" Target="https://www.javatpoint.com/static-keyword-in-java" TargetMode="External"/><Relationship Id="rId23" Type="http://schemas.openxmlformats.org/officeDocument/2006/relationships/hyperlink" Target="https://www.javatpoint.com/java-inner-class" TargetMode="External"/><Relationship Id="rId10" Type="http://schemas.openxmlformats.org/officeDocument/2006/relationships/hyperlink" Target="https://training.javatpoint.com/" TargetMode="External"/><Relationship Id="rId19" Type="http://schemas.openxmlformats.org/officeDocument/2006/relationships/hyperlink" Target="https://www.javatpoint.com/static-keyword-in-java" TargetMode="External"/><Relationship Id="rId4" Type="http://schemas.openxmlformats.org/officeDocument/2006/relationships/webSettings" Target="webSettings.xml"/><Relationship Id="rId9" Type="http://schemas.openxmlformats.org/officeDocument/2006/relationships/hyperlink" Target="https://www.javatpoint.com/history-of-java" TargetMode="External"/><Relationship Id="rId14" Type="http://schemas.openxmlformats.org/officeDocument/2006/relationships/hyperlink" Target="https://www.javatpoint.com/static-keyword-in-java" TargetMode="External"/><Relationship Id="rId22" Type="http://schemas.openxmlformats.org/officeDocument/2006/relationships/hyperlink" Target="https://www.javatpoint.com/java-variabl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Admit</dc:creator>
  <cp:lastModifiedBy>Admit</cp:lastModifiedBy>
  <cp:revision>1</cp:revision>
  <dcterms:created xsi:type="dcterms:W3CDTF">2020-05-22T04:40:00Z</dcterms:created>
  <dcterms:modified xsi:type="dcterms:W3CDTF">2020-05-22T05:17:00Z</dcterms:modified>
</cp:coreProperties>
</file>